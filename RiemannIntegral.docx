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FA4FD" w14:textId="77777777" w:rsidR="007A38A0" w:rsidRDefault="008968BB" w:rsidP="008968BB">
      <w:pPr>
        <w:pStyle w:val="a"/>
      </w:pPr>
      <w:r>
        <w:t>Інтергал Рімана</w:t>
      </w:r>
    </w:p>
    <w:p w14:paraId="40894744" w14:textId="77777777" w:rsidR="008968BB" w:rsidRPr="0037464F" w:rsidRDefault="00E3452D" w:rsidP="0037464F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m:oMath>
        <m:r>
          <w:rPr>
            <w:rFonts w:ascii="Times New Roman" w:hAnsi="Times New Roman" w:cs="Times New Roman"/>
            <w:sz w:val="24"/>
            <w:szCs w:val="24"/>
          </w:rPr>
          <m:t>Ʞ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  <w:lang w:val="en-US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a, b</m:t>
            </m:r>
          </m:e>
        </m:d>
        <m:r>
          <m:rPr>
            <m:scr m:val="double-struck"/>
          </m:rPr>
          <w:rPr>
            <w:rFonts w:ascii="Cambria Math" w:hAnsi="Cambria Math"/>
            <w:sz w:val="24"/>
            <w:szCs w:val="24"/>
            <w:lang w:val="en-US"/>
          </w:rPr>
          <m:t>→R</m:t>
        </m:r>
      </m:oMath>
    </w:p>
    <w:p w14:paraId="6D7FCEDF" w14:textId="77777777" w:rsidR="009D0D32" w:rsidRPr="0037464F" w:rsidRDefault="00E3452D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w:r w:rsidRPr="0037464F">
        <w:rPr>
          <w:sz w:val="24"/>
          <w:szCs w:val="24"/>
          <w:lang w:val="ru-RU"/>
        </w:rPr>
        <w:t>Роз</w:t>
      </w:r>
      <w:r w:rsidRPr="0037464F">
        <w:rPr>
          <w:sz w:val="24"/>
          <w:szCs w:val="24"/>
        </w:rPr>
        <w:t xml:space="preserve">іб’ємо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 b</m:t>
            </m:r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n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частин точками</w:t>
      </w:r>
      <w:r w:rsidR="009D0D32" w:rsidRPr="0037464F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=b</m:t>
        </m:r>
      </m:oMath>
    </w:p>
    <w:p w14:paraId="5B3032AD" w14:textId="0CFED417" w:rsidR="009D0D32" w:rsidRPr="0037464F" w:rsidRDefault="009D0D32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Розбиттям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5F7843" w:rsidRPr="0037464F">
        <w:rPr>
          <w:rFonts w:eastAsiaTheme="minorEastAsia"/>
          <w:sz w:val="24"/>
          <w:szCs w:val="24"/>
          <w:lang w:val="ru-RU"/>
        </w:rPr>
        <w:t xml:space="preserve"> називають сукупн</w:t>
      </w:r>
      <w:r w:rsidR="005F7843" w:rsidRPr="0037464F">
        <w:rPr>
          <w:rFonts w:eastAsiaTheme="minorEastAsia"/>
          <w:sz w:val="24"/>
          <w:szCs w:val="24"/>
        </w:rPr>
        <w:t>і</w:t>
      </w:r>
      <w:r w:rsidR="005F7843" w:rsidRPr="0037464F">
        <w:rPr>
          <w:rFonts w:eastAsiaTheme="minorEastAsia"/>
          <w:sz w:val="24"/>
          <w:szCs w:val="24"/>
          <w:lang w:val="ru-RU"/>
        </w:rPr>
        <w:t xml:space="preserve">сть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}</m:t>
        </m:r>
      </m:oMath>
      <w:r w:rsidR="001A2F69" w:rsidRPr="0037464F">
        <w:rPr>
          <w:rFonts w:eastAsiaTheme="minorEastAsia"/>
          <w:sz w:val="24"/>
          <w:szCs w:val="24"/>
          <w:lang w:val="ru-RU"/>
        </w:rPr>
        <w:t>.</w:t>
      </w:r>
    </w:p>
    <w:p w14:paraId="271B3526" w14:textId="2FFF392F" w:rsidR="001A2F69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Сукупність проміжних точок – множина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…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Pr="0037464F">
        <w:rPr>
          <w:rFonts w:eastAsiaTheme="minorEastAsia"/>
          <w:sz w:val="24"/>
          <w:szCs w:val="24"/>
          <w:lang w:val="ru-RU"/>
        </w:rPr>
        <w:t xml:space="preserve">, 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.</m:t>
        </m:r>
      </m:oMath>
    </w:p>
    <w:p w14:paraId="1DE01048" w14:textId="15E85D31" w:rsidR="007F1E02" w:rsidRPr="0037464F" w:rsidRDefault="001A2F69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>: Д</w:t>
      </w:r>
      <w:r w:rsidRPr="0037464F">
        <w:rPr>
          <w:rFonts w:eastAsiaTheme="minorEastAsia"/>
          <w:sz w:val="24"/>
          <w:szCs w:val="24"/>
        </w:rPr>
        <w:t>іаметр розбиття</w:t>
      </w:r>
      <w:r w:rsidR="007F1E02" w:rsidRPr="0037464F">
        <w:rPr>
          <w:rFonts w:eastAsiaTheme="minorEastAsia"/>
          <w:sz w:val="24"/>
          <w:szCs w:val="24"/>
          <w:lang w:val="ru-RU"/>
        </w:rPr>
        <w:t xml:space="preserve"> -</w:t>
      </w:r>
      <w:r w:rsidRPr="0037464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diam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 ≤ i ≤n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31505D1" w14:textId="117DC332" w:rsidR="009D0D32" w:rsidRPr="0037464F" w:rsidRDefault="007F1E02" w:rsidP="0037464F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sz w:val="24"/>
          <w:szCs w:val="24"/>
        </w:rPr>
        <w:t xml:space="preserve">Інтегральна сума -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f(ξ)</m:t>
            </m:r>
          </m:e>
        </m:nary>
      </m:oMath>
      <w:r w:rsidRPr="0037464F">
        <w:rPr>
          <w:rFonts w:eastAsiaTheme="minorEastAsia"/>
          <w:sz w:val="24"/>
          <w:szCs w:val="24"/>
        </w:rPr>
        <w:t xml:space="preserve"> для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>, що побудована за розбиття</w:t>
      </w:r>
      <w:r w:rsidR="003A1961">
        <w:rPr>
          <w:rFonts w:eastAsiaTheme="minorEastAsia"/>
          <w:sz w:val="24"/>
          <w:szCs w:val="24"/>
          <w:lang w:val="ru-RU"/>
        </w:rPr>
        <w:t>м</w:t>
      </w:r>
      <w:r w:rsidRPr="0037464F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>і</w:t>
      </w:r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сукупністю проміжних точок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sz w:val="24"/>
          <w:szCs w:val="24"/>
        </w:rPr>
        <w:t>.</w:t>
      </w:r>
    </w:p>
    <w:p w14:paraId="3E1CC8B4" w14:textId="044F8CF6" w:rsidR="007F1E02" w:rsidRPr="0037464F" w:rsidRDefault="007F1E02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</w:rPr>
        <w:t xml:space="preserve">Інтеграл за Ріманом – число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 xml:space="preserve"> називають </w:t>
      </w:r>
      <w:r w:rsidRPr="0037464F">
        <w:rPr>
          <w:rFonts w:eastAsiaTheme="minorEastAsia"/>
          <w:iCs/>
          <w:sz w:val="24"/>
          <w:szCs w:val="24"/>
        </w:rPr>
        <w:t xml:space="preserve">інтегралом за Ріманом від 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 xml:space="preserve">, </w:t>
      </w:r>
      <w:r w:rsidR="006254BD" w:rsidRPr="0037464F">
        <w:rPr>
          <w:rFonts w:eastAsiaTheme="minorEastAsia"/>
          <w:iCs/>
          <w:sz w:val="24"/>
          <w:szCs w:val="24"/>
        </w:rPr>
        <w:t xml:space="preserve">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 E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&gt;0 ∃ δ&gt;0 ∀P:diam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δ→ ∀ξ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f,ξ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-I</m:t>
            </m:r>
          </m:e>
        </m:d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  <w:lang w:val="ru-RU"/>
          </w:rPr>
          <m:t>&lt; E</m:t>
        </m:r>
      </m:oMath>
      <w:r w:rsidR="006254BD"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41F8E2C5" w14:textId="77777777" w:rsidR="0037464F" w:rsidRPr="0037464F" w:rsidRDefault="006254BD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37464F">
        <w:rPr>
          <w:rFonts w:eastAsiaTheme="minorEastAsia"/>
          <w:sz w:val="24"/>
          <w:szCs w:val="24"/>
          <w:lang w:val="ru-RU"/>
        </w:rPr>
        <w:t>: Необх</w:t>
      </w:r>
      <w:r w:rsidRPr="0037464F">
        <w:rPr>
          <w:rFonts w:eastAsiaTheme="minorEastAsia"/>
          <w:sz w:val="24"/>
          <w:szCs w:val="24"/>
        </w:rPr>
        <w:t xml:space="preserve">ідна умова інтегровності – Якщо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</w:t>
      </w:r>
      <w:r w:rsidRPr="0037464F">
        <w:rPr>
          <w:rFonts w:eastAsiaTheme="minorEastAsia"/>
          <w:sz w:val="24"/>
          <w:szCs w:val="24"/>
        </w:rPr>
        <w:t xml:space="preserve">інтегровна за Ріманом, то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обмежена</w:t>
      </w:r>
      <w:r w:rsidR="0037464F" w:rsidRPr="0037464F">
        <w:rPr>
          <w:rFonts w:eastAsiaTheme="minorEastAsia"/>
          <w:sz w:val="24"/>
          <w:szCs w:val="24"/>
          <w:lang w:val="ru-RU"/>
        </w:rPr>
        <w:t xml:space="preserve"> 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[a,b]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, бо 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</m:t>
        </m:r>
      </m:oMath>
      <w:r w:rsidRPr="0037464F">
        <w:rPr>
          <w:rFonts w:eastAsiaTheme="minorEastAsia"/>
          <w:sz w:val="24"/>
          <w:szCs w:val="24"/>
          <w:lang w:val="ru-RU"/>
        </w:rPr>
        <w:t xml:space="preserve"> необ</w:t>
      </w:r>
      <w:r w:rsidRPr="0037464F">
        <w:rPr>
          <w:rFonts w:eastAsiaTheme="minorEastAsia"/>
          <w:sz w:val="24"/>
          <w:szCs w:val="24"/>
        </w:rPr>
        <w:t xml:space="preserve">межена, то </w:t>
      </w:r>
      <m:oMath>
        <m:r>
          <w:rPr>
            <w:rFonts w:ascii="Cambria Math" w:eastAsiaTheme="minorEastAsia" w:hAnsi="Cambria Math"/>
            <w:sz w:val="24"/>
            <w:szCs w:val="24"/>
          </w:rPr>
          <m:t>∀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∃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: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&gt;n</m:t>
        </m:r>
      </m:oMath>
      <w:r w:rsidRPr="0037464F">
        <w:rPr>
          <w:rFonts w:eastAsiaTheme="minorEastAsia"/>
          <w:sz w:val="24"/>
          <w:szCs w:val="24"/>
          <w:lang w:val="ru-RU"/>
        </w:rPr>
        <w:t>.</w:t>
      </w:r>
    </w:p>
    <w:p w14:paraId="1FDA5CD8" w14:textId="7341E4F1" w:rsidR="0037464F" w:rsidRPr="0037464F" w:rsidRDefault="003A1961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→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</m:oMath>
      <w:r w:rsidR="0037464F" w:rsidRPr="0037464F">
        <w:rPr>
          <w:rFonts w:eastAsiaTheme="minorEastAsia"/>
          <w:iCs/>
          <w:sz w:val="24"/>
          <w:szCs w:val="24"/>
          <w:lang w:val="ru-RU"/>
        </w:rPr>
        <w:t xml:space="preserve"> </w:t>
      </w:r>
    </w:p>
    <w:p w14:paraId="6765649A" w14:textId="04F405CF" w:rsidR="0037464F" w:rsidRPr="0037464F" w:rsidRDefault="0037464F" w:rsidP="0037464F">
      <w:pPr>
        <w:pStyle w:val="ListParagraph"/>
        <w:spacing w:line="360" w:lineRule="auto"/>
        <w:ind w:left="2844" w:firstLine="696"/>
        <w:rPr>
          <w:rFonts w:eastAsiaTheme="minorEastAsia"/>
          <w:iCs/>
          <w:sz w:val="24"/>
          <w:szCs w:val="24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Тод</w:t>
      </w:r>
      <w:r w:rsidRPr="0037464F">
        <w:rPr>
          <w:rFonts w:eastAsiaTheme="minorEastAsia"/>
          <w:iCs/>
          <w:sz w:val="24"/>
          <w:szCs w:val="24"/>
        </w:rPr>
        <w:t xml:space="preserve">і при даному </w:t>
      </w:r>
      <m:oMath>
        <m:r>
          <w:rPr>
            <w:rFonts w:ascii="Cambria Math" w:eastAsiaTheme="minorEastAsia" w:hAnsi="Cambria Math"/>
            <w:sz w:val="24"/>
            <w:szCs w:val="24"/>
          </w:rPr>
          <m:t>ξ</m:t>
        </m:r>
      </m:oMath>
      <w:r w:rsidRPr="0037464F">
        <w:rPr>
          <w:rFonts w:eastAsiaTheme="minorEastAsia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f, ξ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→∞</m:t>
        </m:r>
      </m:oMath>
    </w:p>
    <w:p w14:paraId="2408C9D3" w14:textId="2B905061" w:rsidR="0037464F" w:rsidRPr="00290E09" w:rsidRDefault="0037464F" w:rsidP="0037464F">
      <w:pPr>
        <w:spacing w:line="360" w:lineRule="auto"/>
        <w:rPr>
          <w:rFonts w:eastAsiaTheme="minorEastAsia"/>
          <w:iCs/>
          <w:sz w:val="24"/>
          <w:szCs w:val="24"/>
          <w:lang w:val="ru-RU"/>
        </w:rPr>
      </w:pPr>
    </w:p>
    <w:p w14:paraId="3E584285" w14:textId="2F741279" w:rsidR="0037464F" w:rsidRPr="0037464F" w:rsidRDefault="0037464F" w:rsidP="0037464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 w:rsidRPr="0037464F">
        <w:rPr>
          <w:rFonts w:eastAsiaTheme="minorEastAsia"/>
          <w:iCs/>
          <w:sz w:val="24"/>
          <w:szCs w:val="24"/>
          <w:lang w:val="ru-RU"/>
        </w:rPr>
        <w:t>Суми Дарбу</w:t>
      </w:r>
      <w:r w:rsidRPr="0037464F">
        <w:rPr>
          <w:rFonts w:eastAsiaTheme="minorEastAsia"/>
          <w:iCs/>
          <w:sz w:val="24"/>
          <w:szCs w:val="24"/>
          <w:lang w:val="en-US"/>
        </w:rPr>
        <w:t>.</w:t>
      </w:r>
    </w:p>
    <w:p w14:paraId="5A6855A1" w14:textId="12F58AE5" w:rsidR="0037464F" w:rsidRPr="0037464F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→ R</m:t>
        </m:r>
      </m:oMath>
      <w:r w:rsidRPr="0037464F">
        <w:rPr>
          <w:rFonts w:eastAsiaTheme="minorEastAsia"/>
          <w:iCs/>
          <w:sz w:val="24"/>
          <w:szCs w:val="24"/>
          <w:lang w:val="ru-RU"/>
        </w:rPr>
        <w:t>.</w:t>
      </w:r>
    </w:p>
    <w:p w14:paraId="70DE2BFC" w14:textId="548B58AC" w:rsidR="0037464F" w:rsidRPr="004E6261" w:rsidRDefault="0037464F" w:rsidP="0037464F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4E6261">
        <w:rPr>
          <w:rFonts w:eastAsiaTheme="minorEastAsia"/>
          <w:iCs/>
          <w:sz w:val="24"/>
          <w:szCs w:val="24"/>
          <w:lang w:val="ru-RU"/>
        </w:rPr>
        <w:t xml:space="preserve">: </w:t>
      </w:r>
      <w:r w:rsidRPr="0037464F">
        <w:rPr>
          <w:rFonts w:eastAsiaTheme="minorEastAsia"/>
          <w:iCs/>
          <w:sz w:val="24"/>
          <w:szCs w:val="24"/>
          <w:lang w:val="ru-RU"/>
        </w:rPr>
        <w:t>Верхня сума Дарбу:</w:t>
      </w:r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Cs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sup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x</m:t>
                </m:r>
              </m:e>
            </m:d>
          </m:e>
        </m:func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x∈[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="004E6261" w:rsidRPr="004E6261">
        <w:rPr>
          <w:rFonts w:eastAsiaTheme="minorEastAsia"/>
          <w:iCs/>
          <w:sz w:val="24"/>
          <w:szCs w:val="24"/>
          <w:lang w:val="ru-RU"/>
        </w:rPr>
        <w:t>.</w:t>
      </w:r>
    </w:p>
    <w:p w14:paraId="03DB33F9" w14:textId="70781206" w:rsidR="004E6261" w:rsidRPr="004E6261" w:rsidRDefault="004E6261" w:rsidP="0037464F">
      <w:pPr>
        <w:pStyle w:val="ListParagraph"/>
        <w:spacing w:line="360" w:lineRule="auto"/>
        <w:rPr>
          <w:rFonts w:eastAsiaTheme="minorEastAsia"/>
          <w:i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4E6261">
        <w:rPr>
          <w:rFonts w:eastAsiaTheme="minorEastAsia"/>
          <w:i/>
          <w:iCs/>
          <w:sz w:val="24"/>
          <w:szCs w:val="24"/>
          <w:lang w:val="ru-RU"/>
        </w:rPr>
        <w:t>: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Нижня сума Дарбу: </w:t>
      </w:r>
      <m:oMath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eastAsiaTheme="minorEastAsia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inf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f(x)</m:t>
            </m:r>
          </m:e>
        </m:func>
      </m:oMath>
      <w:r w:rsidRPr="004E6261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>x</w:t>
      </w:r>
      <w:r w:rsidRPr="004E6261">
        <w:rPr>
          <w:rFonts w:eastAsiaTheme="minorEastAsia"/>
          <w:sz w:val="24"/>
          <w:szCs w:val="24"/>
          <w:lang w:val="ru-RU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x ∈[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i+1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]</m:t>
        </m:r>
      </m:oMath>
      <w:r w:rsidRPr="004E6261">
        <w:rPr>
          <w:rFonts w:eastAsiaTheme="minorEastAsia"/>
          <w:sz w:val="24"/>
          <w:szCs w:val="24"/>
          <w:lang w:val="ru-RU"/>
        </w:rPr>
        <w:t>.</w:t>
      </w:r>
    </w:p>
    <w:p w14:paraId="40523CFF" w14:textId="2981E20A" w:rsidR="006254BD" w:rsidRDefault="004E6261" w:rsidP="0037464F">
      <w:pPr>
        <w:spacing w:line="360" w:lineRule="auto"/>
        <w:ind w:left="360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w:r>
        <w:rPr>
          <w:rFonts w:eastAsiaTheme="minorEastAsia"/>
          <w:iCs/>
          <w:sz w:val="24"/>
          <w:szCs w:val="24"/>
          <w:lang w:val="ru-RU"/>
        </w:rPr>
        <w:tab/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&lt;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ξ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&lt;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76C9598B" w14:textId="1F20B6C0" w:rsidR="00934CA9" w:rsidRPr="00934CA9" w:rsidRDefault="00934CA9" w:rsidP="00934CA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ru-RU"/>
        </w:rPr>
        <w:t>Продовження розбиття.</w:t>
      </w:r>
    </w:p>
    <w:p w14:paraId="450FB68C" w14:textId="2EB072F6" w:rsidR="00934CA9" w:rsidRDefault="00934CA9" w:rsidP="00934CA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 w:rsidRPr="00934CA9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цього *</w:t>
      </w:r>
      <w:r w:rsidR="00F97787">
        <w:rPr>
          <w:rFonts w:eastAsiaTheme="minorEastAsia"/>
          <w:sz w:val="24"/>
          <w:szCs w:val="24"/>
          <w:lang w:val="ru-RU"/>
        </w:rPr>
        <w:t xml:space="preserve"> сегмента</w:t>
      </w:r>
      <w:r>
        <w:rPr>
          <w:rFonts w:eastAsiaTheme="minorEastAsia"/>
          <w:sz w:val="24"/>
          <w:szCs w:val="24"/>
          <w:lang w:val="ru-RU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p</m:t>
        </m:r>
      </m:oMath>
      <w:r>
        <w:rPr>
          <w:rFonts w:eastAsiaTheme="minorEastAsia"/>
          <w:sz w:val="24"/>
          <w:szCs w:val="24"/>
          <w:lang w:val="ru-RU"/>
        </w:rPr>
        <w:t xml:space="preserve">*, де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* ⊃p</m:t>
        </m:r>
      </m:oMath>
    </w:p>
    <w:p w14:paraId="028A3C83" w14:textId="1C3E9BCC" w:rsidR="00543CF9" w:rsidRDefault="00543CF9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543CF9">
        <w:rPr>
          <w:rFonts w:eastAsiaTheme="minorEastAsia"/>
          <w:i/>
          <w:sz w:val="24"/>
          <w:szCs w:val="24"/>
          <w:lang w:val="ru-RU"/>
        </w:rPr>
        <w:t xml:space="preserve">: </w:t>
      </w:r>
      <w:r>
        <w:rPr>
          <w:rFonts w:eastAsiaTheme="minorEastAsia"/>
          <w:i/>
          <w:sz w:val="24"/>
          <w:szCs w:val="24"/>
          <w:lang w:val="en-US"/>
        </w:rPr>
        <w:t>P</w:t>
      </w:r>
      <w:r w:rsidRPr="00543CF9">
        <w:rPr>
          <w:rFonts w:eastAsiaTheme="minorEastAsia"/>
          <w:i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спільним для </w:t>
      </w:r>
      <w:r>
        <w:rPr>
          <w:rFonts w:eastAsiaTheme="minorEastAsia"/>
          <w:iCs/>
          <w:sz w:val="24"/>
          <w:szCs w:val="24"/>
        </w:rPr>
        <w:softHyphen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 xml:space="preserve">, </w:t>
      </w:r>
      <w:r>
        <w:rPr>
          <w:rFonts w:eastAsiaTheme="minorEastAsia"/>
          <w:iCs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543CF9">
        <w:rPr>
          <w:rFonts w:eastAsiaTheme="minorEastAsia"/>
          <w:iCs/>
          <w:sz w:val="24"/>
          <w:szCs w:val="24"/>
          <w:lang w:val="ru-RU"/>
        </w:rPr>
        <w:t>.</w:t>
      </w:r>
    </w:p>
    <w:p w14:paraId="28EB94D0" w14:textId="3C1807F3" w:rsidR="00543CF9" w:rsidRPr="00543CF9" w:rsidRDefault="00F97787" w:rsidP="00543CF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lem</m:t>
        </m:r>
      </m:oMath>
      <w:r w:rsidR="00543CF9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>І</w:t>
      </w:r>
      <w:r w:rsidR="00543CF9">
        <w:rPr>
          <w:rFonts w:eastAsiaTheme="minorEastAsia"/>
          <w:iCs/>
          <w:sz w:val="24"/>
          <w:szCs w:val="24"/>
        </w:rPr>
        <w:t>нтегральні суми Дарбу та продовжені розбиття.</w:t>
      </w:r>
    </w:p>
    <w:p w14:paraId="443F023C" w14:textId="1FA73BBC" w:rsidR="00543CF9" w:rsidRDefault="00F97787" w:rsidP="00543CF9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p*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  <w:lang w:val="ru-RU"/>
        </w:rPr>
        <w:t xml:space="preserve">продовження розбиття, то </w:t>
      </w:r>
      <m:oMath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ru-RU"/>
          </w:rPr>
          <m:t>≤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p*</m:t>
                </m:r>
              </m:sub>
            </m:sSub>
          </m:e>
        </m:ba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f</m:t>
            </m:r>
          </m:e>
        </m:d>
      </m:oMath>
      <w:r w:rsidRPr="00F97787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і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(f)≥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p*</m:t>
                </m:r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</w:rPr>
          <m:t>(f)</m:t>
        </m:r>
      </m:oMath>
      <w:r w:rsidRPr="00F97787">
        <w:rPr>
          <w:rFonts w:eastAsiaTheme="minorEastAsia"/>
          <w:iCs/>
          <w:sz w:val="24"/>
          <w:szCs w:val="24"/>
          <w:lang w:val="ru-RU"/>
        </w:rPr>
        <w:t>.</w:t>
      </w:r>
    </w:p>
    <w:p w14:paraId="10775911" w14:textId="77777777" w:rsidR="00CD04A1" w:rsidRDefault="00F97787" w:rsidP="00543CF9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</m:t>
        </m:r>
      </m:oMath>
      <w:r w:rsidRPr="00CD04A1">
        <w:rPr>
          <w:rFonts w:eastAsiaTheme="minorEastAsia"/>
          <w:i/>
          <w:iCs/>
          <w:sz w:val="24"/>
          <w:szCs w:val="24"/>
          <w:lang w:val="ru-RU"/>
        </w:rPr>
        <w:t xml:space="preserve">: </w:t>
      </w:r>
    </w:p>
    <w:p w14:paraId="6DAB68EC" w14:textId="4DA09447" w:rsidR="00F97787" w:rsidRDefault="00F97787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  <w:lang w:val="en-US"/>
          </w:rPr>
          <m:t>Ʞ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 p</m:t>
        </m:r>
      </m:oMath>
      <w:r w:rsidR="00CD04A1" w:rsidRPr="00CD04A1">
        <w:rPr>
          <w:rFonts w:eastAsiaTheme="minorEastAsia"/>
          <w:i/>
          <w:iCs/>
          <w:sz w:val="24"/>
          <w:szCs w:val="24"/>
          <w:lang w:val="ru-RU"/>
        </w:rPr>
        <w:t xml:space="preserve"> -</w:t>
      </w:r>
      <w:r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="00CD04A1">
        <w:rPr>
          <w:rFonts w:eastAsiaTheme="minorEastAsia"/>
          <w:sz w:val="24"/>
          <w:szCs w:val="24"/>
          <w:lang w:val="ru-RU"/>
        </w:rPr>
        <w:t>деяке</w:t>
      </w:r>
      <w:r>
        <w:rPr>
          <w:rFonts w:eastAsiaTheme="minorEastAsia"/>
          <w:sz w:val="24"/>
          <w:szCs w:val="24"/>
          <w:lang w:val="ru-RU"/>
        </w:rPr>
        <w:t xml:space="preserve"> розбиття,</w:t>
      </w:r>
      <w:r w:rsidR="00CD04A1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=P∪{x}</m:t>
        </m:r>
      </m:oMath>
    </w:p>
    <w:p w14:paraId="24653CFD" w14:textId="59C8FB92" w:rsidR="00CD04A1" w:rsidRPr="00827977" w:rsidRDefault="003A1961" w:rsidP="00CD04A1">
      <w:pPr>
        <w:pStyle w:val="ListParagraph"/>
        <w:spacing w:line="360" w:lineRule="auto"/>
        <w:ind w:left="2136" w:firstLine="696"/>
        <w:rPr>
          <w:rFonts w:eastAsiaTheme="minorEastAsia"/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k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k = m+2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k</m:t>
                      </m:r>
                    </m:sub>
                  </m:sSub>
                </m:e>
              </m:nary>
            </m:e>
          </m:nary>
        </m:oMath>
      </m:oMathPara>
    </w:p>
    <w:p w14:paraId="39B13C1A" w14:textId="0ED9F281" w:rsidR="00827977" w:rsidRDefault="00827977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func>
              <m:funcPr>
                <m:ctrlPr>
                  <w:rPr>
                    <w:rFonts w:ascii="Cambria Math" w:eastAsiaTheme="minorEastAsia" w:hAnsi="Cambria Math"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,   x*]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x*-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</m:e>
            </m:func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sup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[x*,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]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m+1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-x*</m:t>
                    </m:r>
                  </m:e>
                </m:d>
              </m:e>
            </m:func>
          </m:e>
        </m:func>
      </m:oMath>
    </w:p>
    <w:p w14:paraId="5A38F63C" w14:textId="470E2E37" w:rsidR="00D91CA8" w:rsidRPr="004D60CA" w:rsidRDefault="00D91CA8" w:rsidP="00D91CA8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w:lastRenderedPageBreak/>
            <m:t>A⊂B⇒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f≤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f</m:t>
          </m:r>
        </m:oMath>
      </m:oMathPara>
    </w:p>
    <w:p w14:paraId="29558CE0" w14:textId="605FFAA4" w:rsidR="001C16A9" w:rsidRPr="001C16A9" w:rsidRDefault="003A1961" w:rsidP="001C16A9">
      <w:pPr>
        <w:pStyle w:val="ListParagraph"/>
        <w:spacing w:line="360" w:lineRule="auto"/>
        <w:ind w:left="2136"/>
        <w:rPr>
          <w:rFonts w:eastAsiaTheme="minorEastAsia"/>
          <w:iCs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sup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 xml:space="preserve">x*-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sup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f(x)(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m+1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-x*)</m:t>
                  </m:r>
                </m:e>
              </m:func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≤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)</m:t>
          </m:r>
        </m:oMath>
      </m:oMathPara>
    </w:p>
    <w:p w14:paraId="16688083" w14:textId="7A9BB4AE" w:rsidR="001C16A9" w:rsidRPr="00631C42" w:rsidRDefault="003A1961" w:rsidP="001C16A9">
      <w:pPr>
        <w:pStyle w:val="ListParagraph"/>
        <w:spacing w:line="360" w:lineRule="auto"/>
        <w:ind w:left="2136"/>
        <w:rPr>
          <w:rFonts w:eastAsiaTheme="minorEastAsia"/>
          <w:sz w:val="24"/>
          <w:szCs w:val="24"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p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≥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sub>
              </m:sSub>
            </m:e>
          </m:bar>
        </m:oMath>
      </m:oMathPara>
    </w:p>
    <w:p w14:paraId="426F6030" w14:textId="6759CE83" w:rsidR="00631C42" w:rsidRDefault="00631C42" w:rsidP="00631C42">
      <w:pPr>
        <w:spacing w:line="360" w:lineRule="auto"/>
        <w:rPr>
          <w:rFonts w:eastAsiaTheme="minorEastAsia"/>
          <w:sz w:val="24"/>
          <w:szCs w:val="24"/>
          <w:lang w:val="en-US"/>
        </w:rPr>
      </w:pPr>
    </w:p>
    <w:p w14:paraId="7B54594B" w14:textId="094DE5FA" w:rsidR="00631C42" w:rsidRPr="00631C42" w:rsidRDefault="00631C42" w:rsidP="00631C42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lem</m:t>
        </m:r>
      </m:oMath>
      <w:r w:rsidRPr="00631C42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Нер</w:t>
      </w:r>
      <w:r>
        <w:rPr>
          <w:rFonts w:eastAsiaTheme="minorEastAsia"/>
          <w:sz w:val="24"/>
          <w:szCs w:val="24"/>
        </w:rPr>
        <w:t>івність між інтегральними сумами Дарбу.</w:t>
      </w:r>
    </w:p>
    <w:p w14:paraId="0C7C4E0A" w14:textId="65EFE081" w:rsidR="00631C42" w:rsidRDefault="00631C42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∀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</m:oMath>
      <w:r w:rsidR="00AC2049">
        <w:rPr>
          <w:rFonts w:eastAsiaTheme="minorEastAsia"/>
          <w:sz w:val="24"/>
          <w:szCs w:val="24"/>
          <w:lang w:val="ru-RU"/>
        </w:rPr>
        <w:t xml:space="preserve"> </w:t>
      </w:r>
      <w:r w:rsidR="00AC2049">
        <w:rPr>
          <w:rFonts w:eastAsiaTheme="minorEastAsia"/>
          <w:iCs/>
          <w:sz w:val="24"/>
          <w:szCs w:val="24"/>
          <w:lang w:val="ru-RU"/>
        </w:rPr>
        <w:t xml:space="preserve">– розбиття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⇒</m:t>
        </m:r>
        <m:bar>
          <m:bar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1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(f)≤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ru-RU"/>
                      </w:rPr>
                      <m:t>2</m:t>
                    </m:r>
                  </m:sub>
                </m:sSub>
              </m:sub>
            </m:sSub>
          </m:e>
        </m:bar>
        <m:r>
          <w:rPr>
            <w:rFonts w:ascii="Cambria Math" w:eastAsiaTheme="minorEastAsia" w:hAnsi="Cambria Math"/>
            <w:sz w:val="24"/>
            <w:szCs w:val="24"/>
            <w:lang w:val="ru-RU"/>
          </w:rPr>
          <m:t>(f)</m:t>
        </m:r>
      </m:oMath>
    </w:p>
    <w:p w14:paraId="3E84A9D4" w14:textId="394BFCA5" w:rsidR="00AC2049" w:rsidRDefault="00AC2049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proove:</m:t>
        </m:r>
      </m:oMath>
      <w:r>
        <w:rPr>
          <w:rFonts w:eastAsiaTheme="minorEastAsia"/>
          <w:i/>
          <w:iCs/>
          <w:sz w:val="24"/>
          <w:szCs w:val="24"/>
          <w:lang w:val="en-US"/>
        </w:rPr>
        <w:t xml:space="preserve"> </w:t>
      </w:r>
    </w:p>
    <w:p w14:paraId="33282913" w14:textId="6060EECA" w:rsidR="00AC2049" w:rsidRDefault="00AC2049" w:rsidP="00631C42">
      <w:pPr>
        <w:pStyle w:val="ListParagraph"/>
        <w:spacing w:line="360" w:lineRule="auto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P</m:t>
        </m:r>
      </m:oMath>
      <w:r>
        <w:rPr>
          <w:rFonts w:eastAsiaTheme="minorEastAsia"/>
          <w:iCs/>
          <w:sz w:val="24"/>
          <w:szCs w:val="24"/>
          <w:lang w:val="ru-RU"/>
        </w:rPr>
        <w:t>- сп</w:t>
      </w:r>
      <w:r>
        <w:rPr>
          <w:rFonts w:eastAsiaTheme="minorEastAsia"/>
          <w:iCs/>
          <w:sz w:val="24"/>
          <w:szCs w:val="24"/>
        </w:rPr>
        <w:t>і</w:t>
      </w:r>
      <w:r>
        <w:rPr>
          <w:rFonts w:eastAsiaTheme="minorEastAsia"/>
          <w:iCs/>
          <w:sz w:val="24"/>
          <w:szCs w:val="24"/>
          <w:lang w:val="ru-RU"/>
        </w:rPr>
        <w:t>льне розбиття:</w:t>
      </w:r>
    </w:p>
    <w:p w14:paraId="01B5A9FB" w14:textId="7CFB1105" w:rsidR="00AC2049" w:rsidRPr="00ED4B00" w:rsidRDefault="003A1961" w:rsidP="00631C42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  <w:lang w:val="en-US"/>
        </w:rPr>
      </w:pPr>
      <m:oMathPara>
        <m:oMath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ru-RU"/>
                        </w:rPr>
                        <m:t>1</m:t>
                      </m:r>
                    </m:sub>
                  </m:sSub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 xml:space="preserve">≤ </m:t>
          </m:r>
          <m:bar>
            <m:bar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ru-RU"/>
                    </w:rPr>
                    <m:t>p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≤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sub>
              </m:sSub>
            </m:e>
          </m:ba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(f)</m:t>
          </m:r>
        </m:oMath>
      </m:oMathPara>
    </w:p>
    <w:p w14:paraId="772AB3A5" w14:textId="67F831D1" w:rsidR="001C3C84" w:rsidRPr="001C3C84" w:rsidRDefault="00ED4B00" w:rsidP="001C3C8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ru-RU"/>
        </w:rPr>
      </w:pPr>
      <w:r>
        <w:rPr>
          <w:rFonts w:eastAsiaTheme="minorEastAsia"/>
          <w:sz w:val="24"/>
          <w:szCs w:val="24"/>
        </w:rPr>
        <w:t>Інтегровність за Дарбу та її зв’язок з інтегровністю за Ріманом</w:t>
      </w:r>
    </w:p>
    <w:p w14:paraId="3FD92967" w14:textId="3B194571" w:rsidR="00ED4B00" w:rsidRDefault="00ED4B00" w:rsidP="00ED4B00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D4B00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В</w:t>
      </w:r>
      <w:r>
        <w:rPr>
          <w:rFonts w:eastAsiaTheme="minorEastAsia"/>
          <w:sz w:val="24"/>
          <w:szCs w:val="24"/>
        </w:rPr>
        <w:t xml:space="preserve">ерхній інтеграл Дарбу </w:t>
      </w:r>
      <w:r w:rsidRPr="00ED4B00">
        <w:rPr>
          <w:rFonts w:eastAsiaTheme="minorEastAsia"/>
          <w:sz w:val="24"/>
          <w:szCs w:val="24"/>
          <w:lang w:val="ru-RU"/>
        </w:rPr>
        <w:t xml:space="preserve">- </w:t>
      </w:r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inf</m:t>
            </m:r>
          </m:fName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r>
              <w:rPr>
                <w:rFonts w:ascii="Cambria Math" w:eastAsiaTheme="minorEastAsia" w:hAnsi="Cambria Math"/>
                <w:sz w:val="24"/>
                <w:szCs w:val="24"/>
              </w:rPr>
              <m:t>(f)</m:t>
            </m:r>
          </m:e>
        </m:func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fdx</m:t>
                </m:r>
              </m:e>
            </m:nary>
          </m:e>
        </m:bar>
      </m:oMath>
    </w:p>
    <w:p w14:paraId="5389D9D0" w14:textId="7C43CA45" w:rsidR="001C3C84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def</m:t>
        </m:r>
      </m:oMath>
      <w:r w:rsidRPr="00290E09">
        <w:rPr>
          <w:rFonts w:eastAsiaTheme="minorEastAsia"/>
          <w:i/>
          <w:sz w:val="24"/>
          <w:szCs w:val="24"/>
          <w:lang w:val="ru-RU"/>
        </w:rPr>
        <w:t>:</w:t>
      </w:r>
      <w:r>
        <w:rPr>
          <w:rFonts w:eastAsiaTheme="minorEastAsia"/>
          <w:i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Нижній інтеграл Дарбу -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sup</m:t>
            </m:r>
          </m:fName>
          <m:e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</m:sub>
                </m:sSub>
              </m:e>
            </m:ba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= </m:t>
            </m:r>
            <m:bar>
              <m:bar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bar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fdx</m:t>
                    </m:r>
                  </m:e>
                </m:nary>
              </m:e>
            </m:bar>
          </m:e>
        </m:func>
      </m:oMath>
    </w:p>
    <w:p w14:paraId="4FB3C242" w14:textId="6B3D11EB" w:rsidR="00290E09" w:rsidRPr="001D5AFB" w:rsidRDefault="00290E09" w:rsidP="00ED4B00">
      <w:pPr>
        <w:pStyle w:val="ListParagraph"/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def</m:t>
        </m:r>
      </m:oMath>
      <w:r w:rsidRPr="001D5AFB">
        <w:rPr>
          <w:rFonts w:eastAsiaTheme="minorEastAsia"/>
          <w:iCs/>
          <w:sz w:val="24"/>
          <w:szCs w:val="24"/>
        </w:rPr>
        <w:t xml:space="preserve">: </w:t>
      </w:r>
      <w:r>
        <w:rPr>
          <w:rFonts w:eastAsiaTheme="minorEastAsia"/>
          <w:iCs/>
          <w:sz w:val="24"/>
          <w:szCs w:val="24"/>
        </w:rPr>
        <w:t xml:space="preserve">Функція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1D5AFB" w:rsidRPr="001D5AFB">
        <w:rPr>
          <w:rFonts w:eastAsiaTheme="minorEastAsia"/>
          <w:sz w:val="24"/>
          <w:szCs w:val="24"/>
        </w:rPr>
        <w:t xml:space="preserve"> назива</w:t>
      </w:r>
      <w:r w:rsidR="001D5AFB">
        <w:rPr>
          <w:rFonts w:eastAsiaTheme="minorEastAsia"/>
          <w:sz w:val="24"/>
          <w:szCs w:val="24"/>
        </w:rPr>
        <w:t>ється інтегровною за Дарбу, якщо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  <m:r>
          <w:rPr>
            <w:rFonts w:ascii="Cambria Math" w:eastAsiaTheme="minorEastAsia" w:hAnsi="Cambria Math"/>
            <w:sz w:val="24"/>
            <w:szCs w:val="24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bar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fdx</m:t>
                </m:r>
              </m:e>
            </m:nary>
          </m:e>
        </m:bar>
      </m:oMath>
    </w:p>
    <w:p w14:paraId="2BCE6413" w14:textId="77777777" w:rsidR="001D5AFB" w:rsidRDefault="001C3C84" w:rsidP="00ED4B00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</m:oMath>
      <w:r w:rsidRPr="001D5AFB">
        <w:rPr>
          <w:rFonts w:eastAsiaTheme="minorEastAsia"/>
          <w:iCs/>
          <w:sz w:val="24"/>
          <w:szCs w:val="24"/>
        </w:rPr>
        <w:t>: Критер</w:t>
      </w:r>
      <w:r>
        <w:rPr>
          <w:rFonts w:eastAsiaTheme="minorEastAsia"/>
          <w:iCs/>
          <w:sz w:val="24"/>
          <w:szCs w:val="24"/>
        </w:rPr>
        <w:t xml:space="preserve">ій інтегровності за Дарбу: </w:t>
      </w:r>
    </w:p>
    <w:p w14:paraId="4B849B3B" w14:textId="3867B82F" w:rsidR="001C3C84" w:rsidRPr="003546C9" w:rsidRDefault="001C3C84" w:rsidP="001D5AFB">
      <w:pPr>
        <w:pStyle w:val="ListParagraph"/>
        <w:spacing w:line="360" w:lineRule="auto"/>
        <w:ind w:firstLine="696"/>
        <w:rPr>
          <w:rFonts w:eastAsiaTheme="minorEastAsia"/>
          <w:iCs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1D5AFB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є інтегровною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theo</m:t>
                </m:r>
              </m:e>
            </m:groupChr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∀ E&gt;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0 ∃p: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- </m:t>
                </m:r>
                <m:bar>
                  <m:bar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</m:e>
                </m:ba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f</m:t>
                    </m:r>
                  </m:e>
                </m:d>
              </m:e>
            </m:d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&lt;E</m:t>
            </m:r>
          </m:e>
        </m:box>
      </m:oMath>
      <w:r w:rsidR="003546C9" w:rsidRPr="003546C9">
        <w:rPr>
          <w:rFonts w:eastAsiaTheme="minorEastAsia"/>
          <w:iCs/>
          <w:sz w:val="24"/>
          <w:szCs w:val="24"/>
          <w:lang w:val="ru-RU"/>
        </w:rPr>
        <w:t>.</w:t>
      </w:r>
    </w:p>
    <w:p w14:paraId="4CF428D2" w14:textId="77777777" w:rsidR="003546C9" w:rsidRDefault="003546C9" w:rsidP="003546C9">
      <w:pPr>
        <w:pStyle w:val="ListParagraph"/>
        <w:spacing w:line="360" w:lineRule="auto"/>
        <w:rPr>
          <w:rFonts w:eastAsiaTheme="minorEastAsia"/>
          <w:sz w:val="24"/>
          <w:szCs w:val="24"/>
          <w:lang w:val="ru-RU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h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eo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:</m:t>
        </m:r>
      </m:oMath>
      <w:r w:rsidRPr="003546C9">
        <w:rPr>
          <w:rFonts w:eastAsiaTheme="minorEastAsia"/>
          <w:sz w:val="24"/>
          <w:szCs w:val="24"/>
          <w:lang w:val="ru-RU"/>
        </w:rPr>
        <w:t xml:space="preserve"> (Екв</w:t>
      </w:r>
      <w:r w:rsidRPr="003546C9">
        <w:rPr>
          <w:rFonts w:eastAsiaTheme="minorEastAsia"/>
          <w:sz w:val="24"/>
          <w:szCs w:val="24"/>
        </w:rPr>
        <w:t>івалентності</w:t>
      </w:r>
      <w:r w:rsidRPr="003546C9">
        <w:rPr>
          <w:rFonts w:eastAsiaTheme="minorEastAsia"/>
          <w:sz w:val="24"/>
          <w:szCs w:val="24"/>
          <w:lang w:val="ru-RU"/>
        </w:rPr>
        <w:t xml:space="preserve">): </w:t>
      </w:r>
    </w:p>
    <w:p w14:paraId="4C3D9794" w14:textId="12EC3D2A" w:rsidR="003546C9" w:rsidRDefault="003546C9" w:rsidP="003546C9">
      <w:pPr>
        <w:pStyle w:val="ListParagraph"/>
        <w:spacing w:line="360" w:lineRule="auto"/>
        <w:ind w:left="1416"/>
        <w:rPr>
          <w:rFonts w:eastAsiaTheme="minorEastAsia"/>
          <w:sz w:val="24"/>
          <w:szCs w:val="24"/>
          <w:lang w:val="ru-RU"/>
        </w:rPr>
      </w:pPr>
      <w:r w:rsidRPr="003546C9">
        <w:rPr>
          <w:rFonts w:eastAsiaTheme="minorEastAsia"/>
          <w:sz w:val="24"/>
          <w:szCs w:val="24"/>
          <w:lang w:val="ru-RU"/>
        </w:rPr>
        <w:t xml:space="preserve">Функція інтегровна за Дарбу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eo</m:t>
                </m:r>
              </m:e>
            </m:groupChr>
          </m:e>
        </m:box>
      </m:oMath>
      <w:r w:rsidRPr="003546C9">
        <w:rPr>
          <w:rFonts w:eastAsiaTheme="minorEastAsia"/>
          <w:sz w:val="24"/>
          <w:szCs w:val="24"/>
          <w:lang w:val="ru-RU"/>
        </w:rPr>
        <w:t xml:space="preserve"> вона інтегровна за Ріманом і  їх інтеграли співпадають</w:t>
      </w:r>
      <w:r>
        <w:rPr>
          <w:rFonts w:eastAsiaTheme="minorEastAsia"/>
          <w:sz w:val="24"/>
          <w:szCs w:val="24"/>
          <w:lang w:val="ru-RU"/>
        </w:rPr>
        <w:t>.</w:t>
      </w:r>
    </w:p>
    <w:p w14:paraId="0BF33021" w14:textId="24D83161" w:rsidR="003546C9" w:rsidRDefault="00E61546" w:rsidP="003546C9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sz w:val="24"/>
          <w:szCs w:val="24"/>
          <w:lang w:val="ru-RU"/>
        </w:rPr>
      </w:pPr>
      <w:r>
        <w:rPr>
          <w:rFonts w:eastAsiaTheme="minorEastAsia"/>
          <w:iCs/>
          <w:sz w:val="24"/>
          <w:szCs w:val="24"/>
          <w:lang w:val="ru-RU"/>
        </w:rPr>
        <w:t>Множини лебегової міри нуль</w:t>
      </w:r>
    </w:p>
    <w:p w14:paraId="38B47DEB" w14:textId="77777777" w:rsidR="00057A1D" w:rsidRDefault="00E61546" w:rsidP="00057A1D">
      <w:pPr>
        <w:pStyle w:val="ListParagraph"/>
        <w:spacing w:line="360" w:lineRule="auto"/>
        <w:rPr>
          <w:rFonts w:eastAsiaTheme="minorEastAsia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def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: </w:t>
      </w:r>
      <w:r>
        <w:rPr>
          <w:rFonts w:eastAsiaTheme="minorEastAsia"/>
          <w:iCs/>
          <w:sz w:val="24"/>
          <w:szCs w:val="24"/>
          <w:lang w:val="ru-RU"/>
        </w:rPr>
        <w:t xml:space="preserve">Множина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ru-RU"/>
          </w:rPr>
          <m:t>⊂ R</m:t>
        </m:r>
      </m:oMath>
      <w:r w:rsidRPr="00E61546">
        <w:rPr>
          <w:rFonts w:eastAsiaTheme="minorEastAsia"/>
          <w:iCs/>
          <w:sz w:val="24"/>
          <w:szCs w:val="24"/>
          <w:lang w:val="ru-RU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має лебегову міру нуль, якщо </w:t>
      </w:r>
      <m:oMath>
        <m:r>
          <m:rPr>
            <m:scr m:val="script"/>
          </m:rPr>
          <w:rPr>
            <w:rFonts w:ascii="Cambria Math" w:eastAsiaTheme="minorEastAsia" w:hAnsi="Cambria Math"/>
            <w:sz w:val="24"/>
            <w:szCs w:val="24"/>
          </w:rPr>
          <m:t>∀E&gt;</m:t>
        </m:r>
        <m:r>
          <w:rPr>
            <w:rFonts w:ascii="Cambria Math" w:eastAsiaTheme="minorEastAsia" w:hAnsi="Cambria Math"/>
            <w:sz w:val="24"/>
            <w:szCs w:val="24"/>
          </w:rPr>
          <m:t>0 ∃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  <w:lang w:val="ru-RU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…</m:t>
        </m:r>
      </m:oMath>
      <w:r w:rsidR="00057A1D" w:rsidRPr="00057A1D">
        <w:rPr>
          <w:rFonts w:eastAsiaTheme="minorEastAsia"/>
          <w:iCs/>
          <w:sz w:val="24"/>
          <w:szCs w:val="24"/>
          <w:lang w:val="ru-RU"/>
        </w:rPr>
        <w:t xml:space="preserve"> </w:t>
      </w:r>
      <w:r w:rsidR="00057A1D">
        <w:rPr>
          <w:rFonts w:eastAsiaTheme="minorEastAsia"/>
          <w:iCs/>
          <w:sz w:val="24"/>
          <w:szCs w:val="24"/>
          <w:lang w:val="ru-RU"/>
        </w:rPr>
        <w:t>не б</w:t>
      </w:r>
      <w:r w:rsidR="00057A1D">
        <w:rPr>
          <w:rFonts w:eastAsiaTheme="minorEastAsia"/>
          <w:iCs/>
          <w:sz w:val="24"/>
          <w:szCs w:val="24"/>
        </w:rPr>
        <w:t>ільш ніж зліченна кількість.</w:t>
      </w:r>
    </w:p>
    <w:p w14:paraId="77265D49" w14:textId="5CA2E7AD" w:rsidR="00057A1D" w:rsidRPr="00E60B6A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1) A ⊂ </m:t>
          </m:r>
          <m:nary>
            <m:naryPr>
              <m:chr m:val="⋃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 = 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38B93401" w14:textId="0F4CDE9B" w:rsidR="00E60B6A" w:rsidRPr="00EB68A2" w:rsidRDefault="00E60B6A" w:rsidP="00057A1D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2)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scr m:val="script"/>
            </m:rPr>
            <w:rPr>
              <w:rFonts w:ascii="Cambria Math" w:eastAsiaTheme="minorEastAsia" w:hAnsi="Cambria Math"/>
              <w:sz w:val="24"/>
              <w:szCs w:val="24"/>
            </w:rPr>
            <m:t>&lt; E</m:t>
          </m:r>
        </m:oMath>
      </m:oMathPara>
    </w:p>
    <w:p w14:paraId="455BF5EF" w14:textId="73F6BDDE" w:rsidR="00057A1D" w:rsidRDefault="00057A1D" w:rsidP="00057A1D">
      <w:pPr>
        <w:pStyle w:val="ListParagraph"/>
        <w:spacing w:line="360" w:lineRule="auto"/>
        <w:rPr>
          <w:rFonts w:eastAsiaTheme="minorEastAsia"/>
          <w:sz w:val="24"/>
          <w:szCs w:val="24"/>
        </w:rPr>
      </w:pPr>
    </w:p>
    <w:p w14:paraId="250C9A6F" w14:textId="1E4D9EE5" w:rsidR="00E60B6A" w:rsidRPr="00E60B6A" w:rsidRDefault="00E60B6A" w:rsidP="00E60B6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Властивост</w:t>
      </w:r>
      <w:r>
        <w:rPr>
          <w:rFonts w:eastAsiaTheme="minorEastAsia"/>
          <w:sz w:val="24"/>
          <w:szCs w:val="24"/>
        </w:rPr>
        <w:t>і множин лебегової міри нуль</w:t>
      </w:r>
    </w:p>
    <w:p w14:paraId="22D56832" w14:textId="0B7CE103" w:rsidR="00E60B6A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B68A2"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A</m:t>
        </m:r>
      </m:oMath>
      <w:r w:rsidRPr="00EB68A2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зліченна або скінченна </w:t>
      </w:r>
      <m:oMath>
        <m:r>
          <w:rPr>
            <w:rFonts w:ascii="Cambria Math" w:eastAsiaTheme="minorEastAsia" w:hAnsi="Cambria Math"/>
            <w:sz w:val="24"/>
            <w:szCs w:val="24"/>
          </w:rPr>
          <m:t>⟹A</m:t>
        </m:r>
      </m:oMath>
      <w:r w:rsidRPr="00EB68A2">
        <w:rPr>
          <w:rFonts w:eastAsiaTheme="minorEastAsia"/>
          <w:sz w:val="24"/>
          <w:szCs w:val="24"/>
        </w:rPr>
        <w:t xml:space="preserve"> – м</w:t>
      </w:r>
      <w:r>
        <w:rPr>
          <w:rFonts w:eastAsiaTheme="minorEastAsia"/>
          <w:sz w:val="24"/>
          <w:szCs w:val="24"/>
        </w:rPr>
        <w:t>ає міру нуль.</w:t>
      </w:r>
    </w:p>
    <w:p w14:paraId="253521EC" w14:textId="77777777" w:rsidR="00EB68A2" w:rsidRPr="00EB68A2" w:rsidRDefault="00EB68A2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∃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α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r>
              <w:rPr>
                <w:rFonts w:ascii="Cambria Math" w:eastAsiaTheme="minorEastAsia" w:hAnsi="Cambria Math" w:cs="Cambria Math"/>
                <w:sz w:val="24"/>
                <w:szCs w:val="24"/>
              </w:rPr>
              <m:t>β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⊂A⟹A</m:t>
        </m:r>
      </m:oMath>
      <w:r w:rsidRPr="00EB68A2">
        <w:rPr>
          <w:rFonts w:eastAsiaTheme="minorEastAsia"/>
          <w:sz w:val="24"/>
          <w:szCs w:val="24"/>
          <w:lang w:val="ru-RU"/>
        </w:rPr>
        <w:t xml:space="preserve"> – </w:t>
      </w:r>
      <w:r>
        <w:rPr>
          <w:rFonts w:eastAsiaTheme="minorEastAsia"/>
          <w:sz w:val="24"/>
          <w:szCs w:val="24"/>
          <w:lang w:val="ru-RU"/>
        </w:rPr>
        <w:t xml:space="preserve">не </w:t>
      </w:r>
      <w:r>
        <w:rPr>
          <w:rFonts w:eastAsiaTheme="minorEastAsia"/>
          <w:sz w:val="24"/>
          <w:szCs w:val="24"/>
        </w:rPr>
        <w:t>є множиною міри нуль.</w:t>
      </w:r>
    </w:p>
    <w:p w14:paraId="1D4BBA0F" w14:textId="690D183D" w:rsidR="00E438CA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sz w:val="24"/>
          <w:szCs w:val="24"/>
        </w:rPr>
        <w:t>Незліченна(континуальна) множина теж може мати міру нуль.</w:t>
      </w:r>
    </w:p>
    <w:p w14:paraId="50D0E1C4" w14:textId="692198EF" w:rsidR="00EB68A2" w:rsidRPr="00E438CA" w:rsidRDefault="00E438CA" w:rsidP="00E60B6A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w:r w:rsidRPr="00E438CA">
        <w:rPr>
          <w:rFonts w:eastAsiaTheme="minorEastAsia"/>
          <w:sz w:val="24"/>
          <w:szCs w:val="24"/>
        </w:rPr>
        <w:t xml:space="preserve">Якщо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ru-RU"/>
          </w:rPr>
          <m:t>,…</m:t>
        </m:r>
      </m:oMath>
      <w:r w:rsidRPr="00E438CA">
        <w:rPr>
          <w:rFonts w:eastAsiaTheme="minorEastAsia"/>
          <w:sz w:val="24"/>
          <w:szCs w:val="24"/>
        </w:rPr>
        <w:t xml:space="preserve"> мають м</w:t>
      </w:r>
      <w:r>
        <w:rPr>
          <w:rFonts w:eastAsiaTheme="minorEastAsia"/>
          <w:sz w:val="24"/>
          <w:szCs w:val="24"/>
        </w:rPr>
        <w:t>іру нуль</w:t>
      </w:r>
      <w:r>
        <w:rPr>
          <w:rFonts w:eastAsiaTheme="minorEastAsia"/>
          <w:sz w:val="24"/>
          <w:szCs w:val="24"/>
          <w:lang w:val="ru-RU"/>
        </w:rPr>
        <w:t xml:space="preserve">, то </w:t>
      </w:r>
      <w:r>
        <w:rPr>
          <w:rFonts w:eastAsiaTheme="minorEastAsia"/>
          <w:sz w:val="24"/>
          <w:szCs w:val="24"/>
        </w:rPr>
        <w:t xml:space="preserve">і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Pr="00E438C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>має міру нуль.</w:t>
      </w:r>
    </w:p>
    <w:p w14:paraId="12F86621" w14:textId="3C44E6C2" w:rsidR="00E438CA" w:rsidRPr="00E438CA" w:rsidRDefault="00E438CA" w:rsidP="00E438CA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theo</m:t>
        </m:r>
      </m:oMath>
      <w:r w:rsidRPr="00E438CA">
        <w:rPr>
          <w:rFonts w:eastAsiaTheme="minorEastAsia"/>
          <w:sz w:val="24"/>
          <w:szCs w:val="24"/>
          <w:lang w:val="ru-RU"/>
        </w:rPr>
        <w:t xml:space="preserve">: </w:t>
      </w:r>
      <w:r>
        <w:rPr>
          <w:rFonts w:eastAsiaTheme="minorEastAsia"/>
          <w:sz w:val="24"/>
          <w:szCs w:val="24"/>
          <w:lang w:val="ru-RU"/>
        </w:rPr>
        <w:t>Критерій Лебега інтегровності за Ріманом.</w:t>
      </w:r>
    </w:p>
    <w:p w14:paraId="3A55863B" w14:textId="5DBD6895" w:rsidR="00E438CA" w:rsidRDefault="00EE33DC" w:rsidP="00E438CA">
      <w:pPr>
        <w:pStyle w:val="ListParagraph"/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Times New Roman" w:eastAsiaTheme="minorEastAsia" w:hAnsi="Times New Roman" w:cs="Times New Roman"/>
            <w:sz w:val="24"/>
            <w:szCs w:val="24"/>
          </w:rPr>
          <w:lastRenderedPageBreak/>
          <m:t>Ʞ</m:t>
        </m:r>
        <m:r>
          <w:rPr>
            <w:rFonts w:ascii="Cambria Math" w:eastAsiaTheme="minorEastAsia" w:hAnsi="Cambria Math"/>
            <w:sz w:val="24"/>
            <w:szCs w:val="24"/>
          </w:rPr>
          <m:t xml:space="preserve"> f</m:t>
        </m:r>
      </m:oMath>
      <w:r w:rsidRPr="00EE33DC">
        <w:rPr>
          <w:rFonts w:eastAsiaTheme="minorEastAsia"/>
          <w:i/>
          <w:iCs/>
          <w:sz w:val="24"/>
          <w:szCs w:val="24"/>
          <w:lang w:val="ru-RU"/>
        </w:rPr>
        <w:t xml:space="preserve"> </w:t>
      </w:r>
      <w:r w:rsidRPr="00EE33DC">
        <w:rPr>
          <w:rFonts w:eastAsiaTheme="minorEastAsia"/>
          <w:sz w:val="24"/>
          <w:szCs w:val="24"/>
          <w:lang w:val="ru-RU"/>
        </w:rPr>
        <w:t xml:space="preserve">– </w:t>
      </w:r>
      <w:r>
        <w:rPr>
          <w:rFonts w:eastAsiaTheme="minorEastAsia"/>
          <w:sz w:val="24"/>
          <w:szCs w:val="24"/>
          <w:lang w:val="ru-RU"/>
        </w:rPr>
        <w:t xml:space="preserve">обмежена на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  <w:lang w:val="ru-RU"/>
              </w:rPr>
              <m:t>a, b</m:t>
            </m:r>
          </m:e>
        </m:d>
      </m:oMath>
      <w:r w:rsidRPr="00EE33DC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тод</w:t>
      </w:r>
      <w:r>
        <w:rPr>
          <w:rFonts w:eastAsiaTheme="minorEastAsia"/>
          <w:sz w:val="24"/>
          <w:szCs w:val="24"/>
        </w:rPr>
        <w:t xml:space="preserve">і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∈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R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(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a, 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ru-RU"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ru-RU"/>
                  </w:rPr>
                  <m:t>theo</m:t>
                </m:r>
              </m:e>
            </m:groupChr>
          </m:e>
        </m:box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Множина точок розриву </w:t>
      </w:r>
      <w:r>
        <w:rPr>
          <w:rFonts w:eastAsiaTheme="minorEastAsia"/>
          <w:sz w:val="24"/>
          <w:szCs w:val="24"/>
        </w:rPr>
        <w:t xml:space="preserve">функції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Pr="00EE33DC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  <w:lang w:val="ru-RU"/>
        </w:rPr>
        <w:t xml:space="preserve">на </w:t>
      </w:r>
      <m:oMath>
        <m:r>
          <w:rPr>
            <w:rFonts w:ascii="Cambria Math" w:eastAsiaTheme="minorEastAsia" w:hAnsi="Cambria Math"/>
            <w:sz w:val="24"/>
            <w:szCs w:val="24"/>
            <w:lang w:val="ru-RU"/>
          </w:rPr>
          <m:t>[a, b]</m:t>
        </m:r>
      </m:oMath>
      <w:r w:rsidRPr="0002783A">
        <w:rPr>
          <w:rFonts w:eastAsiaTheme="minorEastAsia"/>
          <w:sz w:val="24"/>
          <w:szCs w:val="24"/>
          <w:lang w:val="ru-RU"/>
        </w:rPr>
        <w:t xml:space="preserve"> </w:t>
      </w:r>
      <w:r>
        <w:rPr>
          <w:rFonts w:eastAsiaTheme="minorEastAsia"/>
          <w:sz w:val="24"/>
          <w:szCs w:val="24"/>
        </w:rPr>
        <w:t>має міру нуль.</w:t>
      </w:r>
    </w:p>
    <w:p w14:paraId="0CF36FDC" w14:textId="1B5A3497" w:rsid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EA04524" wp14:editId="4DB387E4">
                <wp:simplePos x="0" y="0"/>
                <wp:positionH relativeFrom="column">
                  <wp:posOffset>52705</wp:posOffset>
                </wp:positionH>
                <wp:positionV relativeFrom="paragraph">
                  <wp:posOffset>72390</wp:posOffset>
                </wp:positionV>
                <wp:extent cx="175260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A3197" w14:textId="3B714142" w:rsidR="000A7D61" w:rsidRPr="00D12E10" w:rsidRDefault="000A7D61" w:rsidP="00D12E10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D12E10">
                              <w:rPr>
                                <w:i/>
                                <w:iCs/>
                                <w:lang w:val="ru-RU"/>
                              </w:rPr>
                              <w:t>обмежен</w:t>
                            </w:r>
                            <w:r w:rsidRPr="00D12E10">
                              <w:rPr>
                                <w:i/>
                                <w:iCs/>
                              </w:rPr>
                              <w:t>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A04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5.7pt;width:13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" filled="f" stroked="f">
                <v:textbox style="mso-fit-shape-to-text:t">
                  <w:txbxContent>
                    <w:p w14:paraId="240A3197" w14:textId="3B714142" w:rsidR="000A7D61" w:rsidRPr="00D12E10" w:rsidRDefault="000A7D61" w:rsidP="00D12E10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D12E10">
                        <w:rPr>
                          <w:i/>
                          <w:iCs/>
                          <w:lang w:val="ru-RU"/>
                        </w:rPr>
                        <w:t>обмежен</w:t>
                      </w:r>
                      <w:r w:rsidRPr="00D12E10">
                        <w:rPr>
                          <w:i/>
                          <w:iCs/>
                        </w:rPr>
                        <w:t>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5E8947C2" wp14:editId="34906F4A">
                <wp:simplePos x="0" y="0"/>
                <wp:positionH relativeFrom="column">
                  <wp:posOffset>52706</wp:posOffset>
                </wp:positionH>
                <wp:positionV relativeFrom="paragraph">
                  <wp:posOffset>72391</wp:posOffset>
                </wp:positionV>
                <wp:extent cx="1752600" cy="12382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238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  <a:alpha val="7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DED20" id="Rectangle 5" o:spid="_x0000_s1026" style="position:absolute;margin-left:4.15pt;margin-top:5.7pt;width:138pt;height:97.5pt;z-index:2516613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" fillcolor="#f7caac [1301]" strokecolor="#1f4d78 [1604]" strokeweight="1pt">
                <v:fill opacity="46003f"/>
              </v:rect>
            </w:pict>
          </mc:Fallback>
        </mc:AlternateContent>
      </w:r>
    </w:p>
    <w:p w14:paraId="76920794" w14:textId="304531B8" w:rsidR="0002783A" w:rsidRPr="0002783A" w:rsidRDefault="00D12E10" w:rsidP="00E438CA">
      <w:pPr>
        <w:pStyle w:val="ListParagraph"/>
        <w:spacing w:line="360" w:lineRule="auto"/>
        <w:rPr>
          <w:rFonts w:eastAsiaTheme="minorEastAsia"/>
          <w:i/>
          <w:sz w:val="24"/>
          <w:szCs w:val="24"/>
        </w:rPr>
      </w:pP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4DF5AE" wp14:editId="19FAA32E">
                <wp:simplePos x="0" y="0"/>
                <wp:positionH relativeFrom="column">
                  <wp:posOffset>742950</wp:posOffset>
                </wp:positionH>
                <wp:positionV relativeFrom="paragraph">
                  <wp:posOffset>311785</wp:posOffset>
                </wp:positionV>
                <wp:extent cx="419100" cy="1404620"/>
                <wp:effectExtent l="0" t="0" r="0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7CDC" w14:textId="687F31D7" w:rsidR="000A7D61" w:rsidRDefault="000A7D61" w:rsidP="00D12E1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DF5AE" id="_x0000_s1027" type="#_x0000_t202" style="position:absolute;left:0;text-align:left;margin-left:58.5pt;margin-top:24.55pt;width:3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" filled="f" stroked="f">
                <v:textbox style="mso-fit-shape-to-text:t">
                  <w:txbxContent>
                    <w:p w14:paraId="50CA7CDC" w14:textId="687F31D7" w:rsidR="000A7D61" w:rsidRDefault="000A7D61" w:rsidP="00D12E1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7613BAB" wp14:editId="57AFBC3C">
                <wp:simplePos x="0" y="0"/>
                <wp:positionH relativeFrom="column">
                  <wp:posOffset>1129030</wp:posOffset>
                </wp:positionH>
                <wp:positionV relativeFrom="paragraph">
                  <wp:posOffset>326390</wp:posOffset>
                </wp:positionV>
                <wp:extent cx="419100" cy="1404620"/>
                <wp:effectExtent l="0" t="0" r="0" b="25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1616C" w14:textId="6378951A" w:rsidR="000A7D61" w:rsidRPr="00D12E10" w:rsidRDefault="000A7D61" w:rsidP="00D12E10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613BAB" id="_x0000_s1028" type="#_x0000_t202" style="position:absolute;left:0;text-align:left;margin-left:88.9pt;margin-top:25.7pt;width:33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" filled="f" stroked="f">
                <v:textbox style="mso-fit-shape-to-text:t">
                  <w:txbxContent>
                    <w:p w14:paraId="68D1616C" w14:textId="6378951A" w:rsidR="000A7D61" w:rsidRPr="00D12E10" w:rsidRDefault="000A7D61" w:rsidP="00D12E10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12E10"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FA07DCD" wp14:editId="1F725235">
                <wp:simplePos x="0" y="0"/>
                <wp:positionH relativeFrom="column">
                  <wp:posOffset>328930</wp:posOffset>
                </wp:positionH>
                <wp:positionV relativeFrom="paragraph">
                  <wp:posOffset>316865</wp:posOffset>
                </wp:positionV>
                <wp:extent cx="419100" cy="140462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009DB" w14:textId="55A8B5E7" w:rsidR="000A7D61" w:rsidRDefault="000A7D6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07DCD" id="_x0000_s1029" type="#_x0000_t202" style="position:absolute;left:0;text-align:left;margin-left:25.9pt;margin-top:24.95pt;width:33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" filled="f" stroked="f">
                <v:textbox style="mso-fit-shape-to-text:t">
                  <w:txbxContent>
                    <w:p w14:paraId="546009DB" w14:textId="55A8B5E7" w:rsidR="000A7D61" w:rsidRDefault="000A7D6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79FB5" wp14:editId="7F44460C">
                <wp:simplePos x="0" y="0"/>
                <wp:positionH relativeFrom="column">
                  <wp:posOffset>748030</wp:posOffset>
                </wp:positionH>
                <wp:positionV relativeFrom="paragraph">
                  <wp:posOffset>12065</wp:posOffset>
                </wp:positionV>
                <wp:extent cx="904875" cy="904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7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2814B" id="Oval 2" o:spid="_x0000_s1026" style="position:absolute;margin-left:58.9pt;margin-top:.95pt;width:71.25pt;height:7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" fillcolor="#ffd966 [1943]" strokecolor="#ffd966 [1943]" strokeweight="1pt">
                <v:fill opacity="46003f"/>
                <v:stroke joinstyle="miter"/>
              </v:oval>
            </w:pict>
          </mc:Fallback>
        </mc:AlternateContent>
      </w:r>
      <w:r>
        <w:rPr>
          <w:rFonts w:eastAsiaTheme="minorEastAsia"/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E6DD54" wp14:editId="2BBB6263">
                <wp:simplePos x="0" y="0"/>
                <wp:positionH relativeFrom="column">
                  <wp:posOffset>195580</wp:posOffset>
                </wp:positionH>
                <wp:positionV relativeFrom="paragraph">
                  <wp:posOffset>13335</wp:posOffset>
                </wp:positionV>
                <wp:extent cx="904875" cy="904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9048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B1291C" id="Oval 1" o:spid="_x0000_s1026" style="position:absolute;margin-left:15.4pt;margin-top:1.05pt;width:71.2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" fillcolor="#5b9bd5 [3204]" strokecolor="#5b9bd5 [3204]" strokeweight="1pt">
                <v:stroke joinstyle="miter"/>
              </v:oval>
            </w:pict>
          </mc:Fallback>
        </mc:AlternateContent>
      </w:r>
    </w:p>
    <w:p w14:paraId="1E46E7D6" w14:textId="7B7104CD" w:rsidR="00E438CA" w:rsidRDefault="00E438CA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235A9469" w14:textId="64FC53B0" w:rsidR="00D12E10" w:rsidRDefault="00D12E10" w:rsidP="00E438CA">
      <w:pPr>
        <w:spacing w:line="360" w:lineRule="auto"/>
        <w:ind w:left="1800"/>
        <w:rPr>
          <w:rFonts w:eastAsiaTheme="minorEastAsia"/>
          <w:i/>
          <w:iCs/>
          <w:sz w:val="24"/>
          <w:szCs w:val="24"/>
        </w:rPr>
      </w:pPr>
    </w:p>
    <w:p w14:paraId="065532AF" w14:textId="66F058DD" w:rsidR="00D12E10" w:rsidRPr="00D12E10" w:rsidRDefault="00D12E10" w:rsidP="00D12E10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Найпростіші наслідки </w:t>
      </w:r>
      <m:oMath>
        <m:r>
          <w:rPr>
            <w:rFonts w:ascii="Cambria Math" w:eastAsiaTheme="minorEastAsia" w:hAnsi="Cambria Math"/>
            <w:sz w:val="24"/>
            <w:szCs w:val="24"/>
          </w:rPr>
          <m:t>(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, fg,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f+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w:rPr>
            <w:rFonts w:ascii="Cambria Math" w:eastAsiaTheme="minorEastAsia" w:hAnsi="Cambria Math"/>
            <w:sz w:val="24"/>
            <w:szCs w:val="24"/>
          </w:rPr>
          <m:t>g</m:t>
        </m:r>
        <m:r>
          <w:rPr>
            <w:rFonts w:ascii="Cambria Math" w:eastAsiaTheme="minorEastAsia" w:hAnsi="Cambria Math"/>
            <w:sz w:val="24"/>
            <w:szCs w:val="24"/>
            <w:lang w:val="ru-RU"/>
          </w:rPr>
          <m:t>)</m:t>
        </m:r>
      </m:oMath>
      <w:r w:rsidR="002D608E" w:rsidRPr="002D608E">
        <w:rPr>
          <w:rFonts w:eastAsiaTheme="minorEastAsia"/>
          <w:sz w:val="24"/>
          <w:szCs w:val="24"/>
          <w:lang w:val="ru-RU"/>
        </w:rPr>
        <w:t>.</w:t>
      </w:r>
    </w:p>
    <w:p w14:paraId="72538AE1" w14:textId="69A3A7E3" w:rsid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⟹f.g∈R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</m:oMath>
      <w:r w:rsidRPr="0089104D">
        <w:rPr>
          <w:rFonts w:eastAsiaTheme="minorEastAsia"/>
          <w:sz w:val="24"/>
          <w:szCs w:val="24"/>
        </w:rPr>
        <w:t>.</w:t>
      </w:r>
    </w:p>
    <w:p w14:paraId="466C9777" w14:textId="69215A4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∈R([a, b])</m:t>
        </m:r>
      </m:oMath>
      <w:r>
        <w:rPr>
          <w:rFonts w:eastAsiaTheme="minorEastAsia"/>
          <w:sz w:val="24"/>
          <w:szCs w:val="24"/>
          <w:lang w:val="en-US"/>
        </w:rPr>
        <w:t>.</w:t>
      </w:r>
    </w:p>
    <w:p w14:paraId="3F908F83" w14:textId="6C559E02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f, g∈R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⟹∀</m:t>
        </m:r>
        <m:r>
          <w:rPr>
            <w:rFonts w:ascii="Cambria Math" w:eastAsiaTheme="minorEastAsia" w:hAnsi="Cambria Math" w:cs="Cambria Math"/>
            <w:sz w:val="24"/>
            <w:szCs w:val="24"/>
          </w:rPr>
          <m:t>α</m:t>
        </m:r>
        <m:r>
          <w:rPr>
            <w:rFonts w:ascii="Cambria Math" w:eastAsiaTheme="minorEastAsia" w:hAnsi="Cambria Math"/>
            <w:sz w:val="24"/>
            <w:szCs w:val="24"/>
          </w:rPr>
          <m:t>,</m:t>
        </m:r>
        <m:r>
          <w:rPr>
            <w:rFonts w:ascii="Cambria Math" w:eastAsiaTheme="minorEastAsia" w:hAnsi="Cambria Math" w:cs="Cambria Math"/>
            <w:sz w:val="24"/>
            <w:szCs w:val="24"/>
          </w:rPr>
          <m:t>β</m:t>
        </m:r>
        <m:r>
          <m:rPr>
            <m:scr m:val="double-struck"/>
          </m:rPr>
          <w:rPr>
            <w:rFonts w:ascii="Cambria Math" w:eastAsiaTheme="minorEastAsia" w:hAnsi="Cambria Math" w:cs="Cambria Math"/>
            <w:sz w:val="24"/>
            <w:szCs w:val="24"/>
          </w:rPr>
          <m:t xml:space="preserve">∈R: </m:t>
        </m:r>
        <m:r>
          <w:rPr>
            <w:rFonts w:ascii="Cambria Math" w:eastAsiaTheme="minorEastAsia" w:hAnsi="Cambria Math" w:cs="Cambria Math"/>
            <w:sz w:val="24"/>
            <w:szCs w:val="24"/>
          </w:rPr>
          <m:t>αf+βg∈R([a, 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2B9BAC43" w14:textId="389D21FB" w:rsidR="0089104D" w:rsidRPr="0089104D" w:rsidRDefault="0089104D" w:rsidP="0089104D">
      <w:pPr>
        <w:pStyle w:val="ListParagraph"/>
        <w:numPr>
          <w:ilvl w:val="0"/>
          <w:numId w:val="6"/>
        </w:numPr>
        <w:spacing w:line="360" w:lineRule="auto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, g∈C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⟹g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∈R([a,b])</m:t>
        </m:r>
      </m:oMath>
      <w:r w:rsidRPr="0089104D">
        <w:rPr>
          <w:rFonts w:eastAsiaTheme="minorEastAsia"/>
          <w:sz w:val="24"/>
          <w:szCs w:val="24"/>
        </w:rPr>
        <w:t>.</w:t>
      </w:r>
    </w:p>
    <w:p w14:paraId="7F2D7CA3" w14:textId="01B3B9ED" w:rsidR="0089104D" w:rsidRPr="0089104D" w:rsidRDefault="0089104D" w:rsidP="0089104D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  <w:lang w:val="en-US"/>
        </w:rPr>
      </w:pP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theo</m:t>
        </m:r>
      </m:oMath>
      <w:r>
        <w:rPr>
          <w:rFonts w:eastAsiaTheme="minorEastAsia"/>
          <w:sz w:val="24"/>
          <w:szCs w:val="24"/>
          <w:lang w:val="en-US"/>
        </w:rPr>
        <w:t xml:space="preserve">: </w:t>
      </w:r>
      <w:r>
        <w:rPr>
          <w:rFonts w:eastAsiaTheme="minorEastAsia"/>
          <w:sz w:val="24"/>
          <w:szCs w:val="24"/>
        </w:rPr>
        <w:t>Лінійність інтегралу Рімана</w:t>
      </w:r>
      <w:r w:rsidR="002D608E">
        <w:rPr>
          <w:rFonts w:eastAsiaTheme="minorEastAsia"/>
          <w:sz w:val="24"/>
          <w:szCs w:val="24"/>
          <w:lang w:val="en-US"/>
        </w:rPr>
        <w:t>.</w:t>
      </w:r>
    </w:p>
    <w:p w14:paraId="0E2B76B6" w14:textId="59F2D8C3" w:rsidR="002B731F" w:rsidRPr="004D0412" w:rsidRDefault="009C3184" w:rsidP="002B731F">
      <w:pPr>
        <w:pStyle w:val="ListParagraph"/>
        <w:spacing w:line="360" w:lineRule="auto"/>
        <w:ind w:left="1416"/>
        <w:rPr>
          <w:lang w:val="ru-RU"/>
        </w:rPr>
      </w:pPr>
      <w:r>
        <w:rPr>
          <w:rFonts w:eastAsiaTheme="minorEastAsia"/>
          <w:sz w:val="24"/>
          <w:szCs w:val="24"/>
        </w:rPr>
        <w:t xml:space="preserve">Якщо </w:t>
      </w:r>
      <m:oMath>
        <m:r>
          <w:rPr>
            <w:rFonts w:ascii="Cambria Math" w:eastAsiaTheme="minorEastAsia" w:hAnsi="Cambria Math"/>
            <w:sz w:val="24"/>
            <w:szCs w:val="24"/>
          </w:rPr>
          <m:t>f, g ∈R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a, b</m:t>
                </m:r>
              </m:e>
            </m:d>
          </m:e>
        </m:d>
      </m:oMath>
      <w:r w:rsidRPr="009C3184">
        <w:rPr>
          <w:rFonts w:eastAsiaTheme="minorEastAsia"/>
          <w:sz w:val="24"/>
          <w:szCs w:val="24"/>
          <w:lang w:val="ru-RU"/>
        </w:rPr>
        <w:t xml:space="preserve">, </w:t>
      </w:r>
      <w:r>
        <w:rPr>
          <w:rFonts w:eastAsiaTheme="minorEastAsia"/>
          <w:sz w:val="24"/>
          <w:szCs w:val="24"/>
          <w:lang w:val="ru-RU"/>
        </w:rPr>
        <w:t>то</w:t>
      </w:r>
      <w:r w:rsidR="002B731F">
        <w:rPr>
          <w:rFonts w:eastAsiaTheme="minorEastAsia"/>
          <w:sz w:val="24"/>
          <w:szCs w:val="24"/>
          <w:lang w:val="ru-RU"/>
        </w:rPr>
        <w:t xml:space="preserve"> </w:t>
      </w:r>
    </w:p>
    <w:p w14:paraId="4DF5EBEC" w14:textId="5D1F4077" w:rsidR="0089104D" w:rsidRPr="009C3184" w:rsidRDefault="000A7D61" w:rsidP="0089104D">
      <w:pPr>
        <w:pStyle w:val="ListParagraph"/>
        <w:spacing w:line="360" w:lineRule="auto"/>
        <w:ind w:left="1416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∀α</m:t>
          </m:r>
          <m:r>
            <w:rPr>
              <w:rFonts w:ascii="Cambria Math" w:eastAsiaTheme="minorEastAsia" w:hAnsi="Cambria Math"/>
              <w:sz w:val="24"/>
              <w:szCs w:val="24"/>
              <w:lang w:val="ru-RU"/>
            </w:rPr>
            <m:t>,</m:t>
          </m:r>
          <m:r>
            <w:rPr>
              <w:rFonts w:ascii="Cambria Math" w:eastAsiaTheme="minorEastAsia" w:hAnsi="Cambria Math" w:cs="Cambria Math"/>
              <w:sz w:val="24"/>
              <w:szCs w:val="24"/>
              <w:lang w:val="ru-RU"/>
            </w:rPr>
            <m:t>β</m:t>
          </m:r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f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ru-RU"/>
                </w:rPr>
                <m:t>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∈R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α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f(x)+</m:t>
              </m:r>
              <m:r>
                <w:rPr>
                  <w:rFonts w:ascii="Cambria Math" w:eastAsiaTheme="minorEastAsia" w:hAnsi="Cambria Math" w:cs="Cambria Math"/>
                  <w:sz w:val="24"/>
                  <w:szCs w:val="24"/>
                </w:rPr>
                <m:t>β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g(x))dx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g(x)dx</m:t>
              </m:r>
            </m:e>
          </m:nary>
        </m:oMath>
      </m:oMathPara>
    </w:p>
    <w:p w14:paraId="2E3EB5AF" w14:textId="59A35E07" w:rsidR="009C3184" w:rsidRDefault="004D0412" w:rsidP="002B731F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proove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 xml:space="preserve">за </w:t>
      </w:r>
      <w:r>
        <w:rPr>
          <w:rFonts w:eastAsiaTheme="minorEastAsia"/>
        </w:rPr>
        <w:t>інтегралом суми.</w:t>
      </w:r>
    </w:p>
    <w:p w14:paraId="6B5B0590" w14:textId="6760A556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theo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>Адитивність за проміжком інтегрування</w:t>
      </w:r>
      <w:r w:rsidR="002D608E" w:rsidRPr="002D608E">
        <w:rPr>
          <w:rFonts w:eastAsiaTheme="minorEastAsia"/>
          <w:lang w:val="ru-RU"/>
        </w:rPr>
        <w:t>.</w:t>
      </w:r>
    </w:p>
    <w:p w14:paraId="7BC53361" w14:textId="1A31C913" w:rsidR="004D0412" w:rsidRPr="004D0412" w:rsidRDefault="003A1961" w:rsidP="004D0412">
      <w:pPr>
        <w:pStyle w:val="ListParagraph"/>
        <w:spacing w:line="360" w:lineRule="auto"/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f(x)dx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dx, b∈[a,c]</m:t>
              </m:r>
            </m:e>
          </m:nary>
        </m:oMath>
      </m:oMathPara>
    </w:p>
    <w:p w14:paraId="7A058E82" w14:textId="7411BBDB" w:rsidR="004D0412" w:rsidRPr="004D0412" w:rsidRDefault="004D0412" w:rsidP="004D0412">
      <w:pPr>
        <w:pStyle w:val="ListParagraph"/>
        <w:numPr>
          <w:ilvl w:val="0"/>
          <w:numId w:val="2"/>
        </w:numPr>
        <w:spacing w:line="360" w:lineRule="auto"/>
        <w:rPr>
          <w:lang w:val="ru-RU"/>
        </w:rPr>
      </w:pP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ru-RU"/>
          </w:rPr>
          <m:t>h</m:t>
        </m:r>
        <m:r>
          <w:rPr>
            <w:rFonts w:ascii="Cambria Math" w:hAnsi="Cambria Math"/>
            <w:lang w:val="en-US"/>
          </w:rPr>
          <m:t>eo</m:t>
        </m:r>
      </m:oMath>
      <w:r w:rsidRPr="004D0412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Інтеграл Рімана від нерівних функцій</w:t>
      </w:r>
      <w:r w:rsidR="002D608E" w:rsidRPr="002D608E">
        <w:rPr>
          <w:rFonts w:eastAsiaTheme="minorEastAsia"/>
          <w:lang w:val="ru-RU"/>
        </w:rPr>
        <w:t>.</w:t>
      </w:r>
    </w:p>
    <w:p w14:paraId="5F77B62A" w14:textId="77777777" w:rsidR="00091E21" w:rsidRPr="00091E21" w:rsidRDefault="004D0412" w:rsidP="004D0412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>
          <m:r>
            <w:rPr>
              <w:rFonts w:ascii="Times New Roman" w:hAnsi="Times New Roman" w:cs="Times New Roman"/>
              <w:lang w:val="en-US"/>
            </w:rPr>
            <m:t>Ʞ</m:t>
          </m:r>
          <m:r>
            <w:rPr>
              <w:rFonts w:ascii="Cambria Math" w:hAnsi="Times New Roman" w:cs="Times New Roman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∀ 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ru-RU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ru-RU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d>
          <m:r>
            <w:rPr>
              <w:rFonts w:ascii="Cambria Math" w:hAnsi="Cambria Math"/>
              <w:lang w:val="ru-RU"/>
            </w:rPr>
            <m:t>: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≤</m:t>
          </m:r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; f,g∈R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lang w:val="ru-RU"/>
            </w:rPr>
            <m:t xml:space="preserve">⟹ 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hAnsi="Cambria Math"/>
              <w:lang w:val="ru-RU"/>
            </w:rPr>
            <m:t>≤</m:t>
          </m:r>
          <m:nary>
            <m:naryPr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</m:oMath>
      </m:oMathPara>
    </w:p>
    <w:p w14:paraId="124EF6B6" w14:textId="6114BFDF" w:rsidR="004D0412" w:rsidRPr="00091E21" w:rsidRDefault="00091E21" w:rsidP="00091E21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ru-RU"/>
        </w:rPr>
        <w:t>Насл</w:t>
      </w:r>
      <w:r>
        <w:t>ідки</w:t>
      </w:r>
      <w:r w:rsidR="002D608E">
        <w:rPr>
          <w:lang w:val="en-US"/>
        </w:rPr>
        <w:t>.</w:t>
      </w:r>
    </w:p>
    <w:p w14:paraId="6FCA5B54" w14:textId="427E099F" w:rsidR="00091E21" w:rsidRPr="00091E21" w:rsidRDefault="00091E21" w:rsidP="00091E21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lang w:val="ru-RU"/>
        </w:rPr>
        <w:t xml:space="preserve">Якщо </w:t>
      </w:r>
      <m:oMath>
        <m:r>
          <w:rPr>
            <w:rFonts w:ascii="Cambria Math" w:hAnsi="Cambria Math"/>
            <w:lang w:val="ru-RU"/>
          </w:rPr>
          <m:t>f ∈R([a, b])</m:t>
        </m:r>
      </m:oMath>
      <w:r w:rsidRPr="00091E2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≥0⟹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≥0</m:t>
        </m:r>
      </m:oMath>
      <w:r w:rsidRPr="00091E21">
        <w:rPr>
          <w:rFonts w:eastAsiaTheme="minorEastAsia"/>
          <w:lang w:val="ru-RU"/>
        </w:rPr>
        <w:t>.</w:t>
      </w:r>
    </w:p>
    <w:p w14:paraId="48593D71" w14:textId="77777777" w:rsidR="00B82404" w:rsidRPr="00B82404" w:rsidRDefault="00091E21" w:rsidP="00B82404">
      <w:pPr>
        <w:pStyle w:val="ListParagraph"/>
        <w:numPr>
          <w:ilvl w:val="0"/>
          <w:numId w:val="7"/>
        </w:numPr>
        <w:spacing w:line="360" w:lineRule="auto"/>
        <w:rPr>
          <w:lang w:val="ru-RU"/>
        </w:rPr>
      </w:pPr>
      <w:r>
        <w:rPr>
          <w:rFonts w:eastAsiaTheme="minorEastAsia"/>
        </w:rPr>
        <w:t>Інтеграл Рімана.</w:t>
      </w:r>
    </w:p>
    <w:p w14:paraId="0B216058" w14:textId="525CACAD" w:rsidR="009F11B0" w:rsidRPr="00B82404" w:rsidRDefault="00B82404" w:rsidP="00B82404">
      <w:pPr>
        <w:pStyle w:val="ListParagraph"/>
        <w:spacing w:line="360" w:lineRule="auto"/>
        <w:ind w:left="2880"/>
        <w:rPr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ru-RU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d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 w:cs="Cambria Math"/>
            <w:lang w:val="ru-RU"/>
          </w:rPr>
          <m:t xml:space="preserve"> ∀</m:t>
        </m:r>
        <m:r>
          <w:rPr>
            <w:rFonts w:ascii="Cambria Math" w:hAnsi="Cambria Math" w:cs="Cambria Math"/>
            <w:lang w:val="en-US"/>
          </w:rPr>
          <m:t>x</m:t>
        </m:r>
        <m:r>
          <w:rPr>
            <w:rFonts w:ascii="Cambria Math" w:hAnsi="Cambria Math" w:cs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a</m:t>
            </m:r>
            <m:r>
              <w:rPr>
                <w:rFonts w:ascii="Cambria Math" w:hAnsi="Cambria Math" w:cs="Cambria Math"/>
                <w:lang w:val="ru-RU"/>
              </w:rPr>
              <m:t xml:space="preserve">, </m:t>
            </m:r>
            <m:r>
              <w:rPr>
                <w:rFonts w:ascii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 w:cs="Cambria Math"/>
            <w:lang w:val="ru-RU"/>
          </w:rPr>
          <m:t>:</m:t>
        </m:r>
        <m:r>
          <w:rPr>
            <w:rFonts w:ascii="Cambria Math" w:hAnsi="Cambria Math" w:cs="Cambria Math"/>
            <w:lang w:val="en-US"/>
          </w:rPr>
          <m:t>f</m:t>
        </m:r>
        <m:d>
          <m:dPr>
            <m:ctrlPr>
              <w:rPr>
                <w:rFonts w:ascii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hAnsi="Cambria Math" w:cs="Cambria Math"/>
                <w:lang w:val="en-US"/>
              </w:rPr>
              <m:t>x</m:t>
            </m:r>
          </m:e>
        </m:d>
        <m:r>
          <w:rPr>
            <w:rFonts w:ascii="Cambria Math" w:hAnsi="Cambria Math" w:cs="Cambria Math"/>
            <w:lang w:val="ru-RU"/>
          </w:rPr>
          <m:t>≥0</m:t>
        </m:r>
        <m:r>
          <w:rPr>
            <w:rFonts w:ascii="Cambria Math" w:hAnsi="Cambria Math"/>
            <w:lang w:val="ru-RU"/>
          </w:rPr>
          <m:t xml:space="preserve"> </m:t>
        </m:r>
      </m:oMath>
    </w:p>
    <w:p w14:paraId="5FE388AB" w14:textId="4B7DAF6A" w:rsidR="009F11B0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w:r w:rsidRPr="00B82404">
        <w:rPr>
          <w:rFonts w:eastAsiaTheme="minorEastAsia"/>
          <w:lang w:val="ru-RU"/>
        </w:rPr>
        <w:t xml:space="preserve">             </w:t>
      </w:r>
      <m:oMath>
        <m:r>
          <w:rPr>
            <w:rFonts w:ascii="Cambria Math" w:eastAsiaTheme="minorEastAsia" w:hAnsi="Cambria Math"/>
            <w:lang w:val="ru-RU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 b</m:t>
            </m:r>
          </m:e>
        </m:d>
        <m:r>
          <w:rPr>
            <w:rFonts w:ascii="Cambria Math" w:eastAsiaTheme="minorEastAsia" w:hAnsi="Cambria Math"/>
            <w:lang w:val="ru-RU"/>
          </w:rPr>
          <m:t>:f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&gt;0,  f∈C({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})</m:t>
        </m:r>
      </m:oMath>
      <w:r w:rsidR="009F11B0" w:rsidRPr="009F11B0">
        <w:rPr>
          <w:rFonts w:eastAsiaTheme="minorEastAsia"/>
          <w:lang w:val="ru-RU"/>
        </w:rPr>
        <w:t xml:space="preserve">, то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  <m:r>
          <w:rPr>
            <w:rFonts w:ascii="Cambria Math" w:eastAsiaTheme="minorEastAsia" w:hAnsi="Cambria Math"/>
            <w:lang w:val="ru-RU"/>
          </w:rPr>
          <m:t>&gt;0</m:t>
        </m:r>
      </m:oMath>
    </w:p>
    <w:p w14:paraId="2FA72569" w14:textId="11BD8151" w:rsidR="008829EF" w:rsidRPr="008829EF" w:rsidRDefault="00B82404" w:rsidP="00B82404">
      <w:pPr>
        <w:spacing w:line="360" w:lineRule="auto"/>
        <w:ind w:left="2124" w:firstLine="708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6C4F94">
        <w:rPr>
          <w:rFonts w:eastAsiaTheme="minorEastAsia"/>
          <w:lang w:val="ru-RU"/>
        </w:rPr>
        <w:t xml:space="preserve">:  </w:t>
      </w:r>
      <m:oMath>
        <m:r>
          <w:rPr>
            <w:rFonts w:ascii="Times New Roman" w:eastAsiaTheme="minorEastAsia" w:hAnsi="Times New Roman" w:cs="Times New Roman"/>
            <w:lang w:val="ru-RU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7F1050A8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 w:rsidRPr="008829EF">
        <w:rPr>
          <w:rFonts w:eastAsiaTheme="minorEastAsia"/>
          <w:lang w:val="ru-RU"/>
        </w:rPr>
        <w:t>Розглянемо</w:t>
      </w:r>
      <w:r>
        <w:rPr>
          <w:rFonts w:eastAsiaTheme="minorEastAsia"/>
          <w:lang w:val="ru-RU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E=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>Тод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∃δ</m:t>
        </m:r>
        <m:r>
          <w:rPr>
            <w:rFonts w:ascii="Cambria Math" w:eastAsiaTheme="minorEastAsia" w:hAnsi="Cambria Math"/>
            <w:lang w:val="ru-RU"/>
          </w:rPr>
          <m:t>&gt;0: ∀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  <w:lang w:val="ru-RU"/>
          </w:rPr>
          <m:t>: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e>
            </m:d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&lt;E</m:t>
        </m:r>
      </m:oMath>
      <w:r w:rsidRPr="008829EF">
        <w:rPr>
          <w:rFonts w:eastAsiaTheme="minorEastAsia"/>
          <w:lang w:val="ru-RU"/>
        </w:rPr>
        <w:t>.</w:t>
      </w:r>
    </w:p>
    <w:p w14:paraId="6D1AFA1E" w14:textId="77777777" w:rsidR="008829EF" w:rsidRDefault="008829EF" w:rsidP="008829EF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Тобто </w:t>
      </w:r>
      <m:oMath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-E&lt;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)&lt;E</m:t>
        </m:r>
      </m:oMath>
    </w:p>
    <w:p w14:paraId="5E4E8EF6" w14:textId="2034A87E" w:rsidR="008829EF" w:rsidRDefault="008829EF" w:rsidP="0030443C">
      <w:pPr>
        <w:pStyle w:val="ListParagraph"/>
        <w:spacing w:line="360" w:lineRule="auto"/>
        <w:ind w:firstLine="696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≥f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m:rPr>
            <m:scr m:val="script"/>
          </m:rPr>
          <w:rPr>
            <w:rFonts w:ascii="Cambria Math" w:eastAsiaTheme="minorEastAsia" w:hAnsi="Cambria Math"/>
            <w:lang w:val="ru-RU"/>
          </w:rPr>
          <m:t>-E=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</m:oMath>
      <w:r w:rsidRPr="008829EF">
        <w:rPr>
          <w:rFonts w:eastAsiaTheme="minorEastAsia"/>
          <w:lang w:val="ru-RU"/>
        </w:rPr>
        <w:t>.</w:t>
      </w:r>
    </w:p>
    <w:p w14:paraId="20BE3271" w14:textId="77777777" w:rsidR="00456D4D" w:rsidRPr="00456D4D" w:rsidRDefault="003A1961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≥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≥</m:t>
          </m:r>
        </m:oMath>
      </m:oMathPara>
    </w:p>
    <w:p w14:paraId="4CB99FFA" w14:textId="77777777" w:rsidR="00456D4D" w:rsidRPr="00456D4D" w:rsidRDefault="00456D4D" w:rsidP="0030443C">
      <w:pPr>
        <w:pStyle w:val="ListParagraph"/>
        <w:spacing w:line="360" w:lineRule="auto"/>
        <w:ind w:firstLine="696"/>
        <w:rPr>
          <w:rFonts w:eastAsiaTheme="minorEastAsia"/>
          <w:lang w:val="en-US"/>
        </w:rPr>
      </w:pPr>
    </w:p>
    <w:p w14:paraId="4AD4EA39" w14:textId="275B4442" w:rsidR="00456D4D" w:rsidRPr="00456D4D" w:rsidRDefault="00456D4D" w:rsidP="00456D4D">
      <w:pPr>
        <w:pStyle w:val="ListParagraph"/>
        <w:spacing w:line="360" w:lineRule="auto"/>
        <w:ind w:firstLine="696"/>
        <w:rPr>
          <w:rFonts w:eastAsiaTheme="minorEastAsia"/>
          <w:i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ru-RU"/>
            </w:rPr>
            <m:t xml:space="preserve">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- δ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 xml:space="preserve"> + δ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-E)</m:t>
              </m:r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=2δ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m:rPr>
                  <m:scr m:val="script"/>
                </m:rPr>
                <w:rPr>
                  <w:rFonts w:ascii="Cambria Math" w:eastAsiaTheme="minorEastAsia" w:hAnsi="Cambria Math"/>
                  <w:lang w:val="ru-RU"/>
                </w:rPr>
                <m:t>-E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&gt;0</m:t>
          </m:r>
        </m:oMath>
      </m:oMathPara>
    </w:p>
    <w:p w14:paraId="0A71EA1D" w14:textId="2F916D3C" w:rsidR="00456D4D" w:rsidRPr="00456D4D" w:rsidRDefault="00456D4D" w:rsidP="00456D4D">
      <w:pPr>
        <w:pStyle w:val="ListParagraph"/>
        <w:numPr>
          <w:ilvl w:val="0"/>
          <w:numId w:val="12"/>
        </w:numPr>
        <w:spacing w:line="360" w:lineRule="auto"/>
        <w:rPr>
          <w:rFonts w:eastAsiaTheme="minorEastAsia"/>
          <w:iCs/>
          <w:lang w:val="en-US"/>
        </w:rPr>
      </w:pPr>
      <w:r w:rsidRPr="00456D4D">
        <w:rPr>
          <w:rFonts w:eastAsiaTheme="minorEastAsia"/>
          <w:iCs/>
          <w:lang w:val="ru-RU"/>
        </w:rPr>
        <w:t>Модуль</w:t>
      </w:r>
      <w:r>
        <w:rPr>
          <w:rFonts w:eastAsiaTheme="minorEastAsia"/>
          <w:iCs/>
          <w:lang w:val="ru-RU"/>
        </w:rPr>
        <w:t>.</w:t>
      </w:r>
    </w:p>
    <w:p w14:paraId="41866A70" w14:textId="767EC2EC" w:rsidR="00B82404" w:rsidRDefault="00B82404" w:rsidP="00B82404">
      <w:pPr>
        <w:pStyle w:val="ListParagraph"/>
        <w:spacing w:line="360" w:lineRule="auto"/>
        <w:ind w:left="1440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cons</m:t>
        </m:r>
      </m:oMath>
      <w:r w:rsidRPr="00B82404">
        <w:rPr>
          <w:rFonts w:eastAsiaTheme="minorEastAsia"/>
          <w:iCs/>
          <w:lang w:val="ru-RU"/>
        </w:rPr>
        <w:t xml:space="preserve">: </w:t>
      </w:r>
      <w:r w:rsidR="00456D4D">
        <w:rPr>
          <w:rFonts w:eastAsiaTheme="minorEastAsia"/>
          <w:iCs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f∈R([a,b])</m:t>
        </m:r>
      </m:oMath>
      <w:r w:rsidR="00D54B40" w:rsidRPr="00D54B40">
        <w:rPr>
          <w:rFonts w:eastAsiaTheme="minorEastAsia"/>
          <w:iCs/>
          <w:lang w:val="ru-RU"/>
        </w:rPr>
        <w:t xml:space="preserve">, </w:t>
      </w:r>
      <w:r w:rsidR="00D54B40">
        <w:rPr>
          <w:rFonts w:eastAsiaTheme="minorEastAsia"/>
          <w:iCs/>
          <w:lang w:val="ru-RU"/>
        </w:rPr>
        <w:t xml:space="preserve">то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lang w:val="ru-RU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lang w:val="ru-RU"/>
                  </w:rPr>
                  <m:t>f(x)dx</m:t>
                </m:r>
              </m:e>
            </m:nary>
          </m:e>
        </m:d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  <w:r w:rsidRPr="00B82404">
        <w:rPr>
          <w:rFonts w:eastAsiaTheme="minorEastAsia"/>
          <w:iCs/>
          <w:lang w:val="ru-RU"/>
        </w:rPr>
        <w:t>.</w:t>
      </w:r>
    </w:p>
    <w:p w14:paraId="7808CB58" w14:textId="26AF9C2F" w:rsidR="008A3DE7" w:rsidRPr="008A3DE7" w:rsidRDefault="008A3DE7" w:rsidP="00B82404">
      <w:pPr>
        <w:pStyle w:val="ListParagraph"/>
        <w:spacing w:line="360" w:lineRule="auto"/>
        <w:ind w:left="1440"/>
        <w:rPr>
          <w:rFonts w:eastAsiaTheme="minorEastAsia"/>
          <w:i/>
          <w:iCs/>
        </w:rPr>
      </w:pPr>
      <m:oMath>
        <m:r>
          <w:rPr>
            <w:rFonts w:ascii="Cambria Math" w:eastAsiaTheme="minorEastAsia" w:hAnsi="Cambria Math"/>
            <w:lang w:val="ru-RU"/>
          </w:rPr>
          <m:t>proove</m:t>
        </m:r>
      </m:oMath>
      <w:r w:rsidRPr="008A3DE7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  <w:lang w:val="ru-RU"/>
        </w:rPr>
        <w:t xml:space="preserve">З пункту 7: </w:t>
      </w:r>
      <m:oMath>
        <m:r>
          <w:rPr>
            <w:rFonts w:ascii="Cambria Math" w:eastAsiaTheme="minorEastAsia" w:hAnsi="Cambria Math"/>
            <w:lang w:val="ru-RU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, x∈[a,b]</m:t>
        </m:r>
      </m:oMath>
    </w:p>
    <w:p w14:paraId="612664DB" w14:textId="4EDE0B3B" w:rsidR="00B82404" w:rsidRPr="008A3DE7" w:rsidRDefault="008A3DE7" w:rsidP="008A3DE7">
      <w:pPr>
        <w:spacing w:line="360" w:lineRule="auto"/>
        <w:ind w:left="2124" w:firstLine="708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242D9284" w14:textId="1F59F74D" w:rsidR="00423873" w:rsidRPr="008A3DE7" w:rsidRDefault="008A3DE7" w:rsidP="008A3DE7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-a≤b≤a⟹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≤a</m:t>
          </m:r>
        </m:oMath>
      </m:oMathPara>
    </w:p>
    <w:p w14:paraId="7E020FB3" w14:textId="43E8AB95" w:rsidR="00014586" w:rsidRPr="00014586" w:rsidRDefault="003A1961" w:rsidP="00014586">
      <w:pPr>
        <w:pStyle w:val="ListParagraph"/>
        <w:spacing w:line="360" w:lineRule="auto"/>
        <w:ind w:left="2148" w:firstLine="684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14:paraId="500B53B6" w14:textId="41C5ECA8" w:rsidR="00014586" w:rsidRPr="00014586" w:rsidRDefault="00014586" w:rsidP="0001458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Перша про середн</w:t>
      </w:r>
      <w:r>
        <w:rPr>
          <w:rFonts w:eastAsiaTheme="minorEastAsia"/>
        </w:rPr>
        <w:t>є</w:t>
      </w:r>
      <w:r w:rsidR="002D608E">
        <w:rPr>
          <w:rFonts w:eastAsiaTheme="minorEastAsia"/>
          <w:lang w:val="en-US"/>
        </w:rPr>
        <w:t>.</w:t>
      </w:r>
    </w:p>
    <w:p w14:paraId="15A53597" w14:textId="582F387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en-US"/>
          </w:rPr>
          <m:t xml:space="preserve"> f, g∈R([a,b])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Cs/>
        </w:rPr>
        <w:t xml:space="preserve">і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</w:rPr>
          <m:t>&lt;M  ∀x ∈[a,b]</m:t>
        </m:r>
      </m:oMath>
      <w:r>
        <w:rPr>
          <w:rFonts w:eastAsiaTheme="minorEastAsia"/>
          <w:iCs/>
          <w:lang w:val="en-US"/>
        </w:rPr>
        <w:t>.</w:t>
      </w:r>
    </w:p>
    <w:p w14:paraId="269561EE" w14:textId="0EA8AFB2" w:rsidR="00014586" w:rsidRDefault="00014586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Pr="00014586">
        <w:rPr>
          <w:rFonts w:eastAsiaTheme="minorEastAsia"/>
          <w:iCs/>
          <w:lang w:val="ru-RU"/>
        </w:rPr>
        <w:t xml:space="preserve"> – </w:t>
      </w:r>
      <w:r>
        <w:rPr>
          <w:rFonts w:eastAsiaTheme="minorEastAsia"/>
          <w:iCs/>
          <w:lang w:val="ru-RU"/>
        </w:rPr>
        <w:t xml:space="preserve">не змінює знак 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</w:p>
    <w:p w14:paraId="786904D2" w14:textId="6568248B" w:rsidR="00014586" w:rsidRPr="00014586" w:rsidRDefault="003A1961" w:rsidP="00014586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∃c∈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-M, 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=c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g(x)dx</m:t>
              </m:r>
            </m:e>
          </m:nary>
        </m:oMath>
      </m:oMathPara>
    </w:p>
    <w:p w14:paraId="674ECE52" w14:textId="18DB3368" w:rsidR="00014586" w:rsidRP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17045A">
        <w:rPr>
          <w:rFonts w:eastAsiaTheme="minorEastAsia"/>
          <w:iCs/>
          <w:lang w:val="ru-RU"/>
        </w:rPr>
        <w:t xml:space="preserve">: </w:t>
      </w:r>
      <w:r>
        <w:rPr>
          <w:rFonts w:eastAsiaTheme="minorEastAsia"/>
          <w:iCs/>
        </w:rPr>
        <w:t xml:space="preserve">Будемо вважати, що </w:t>
      </w:r>
      <m:oMath>
        <m:r>
          <w:rPr>
            <w:rFonts w:ascii="Cambria Math" w:eastAsiaTheme="minorEastAsia" w:hAnsi="Cambria Math"/>
          </w:rPr>
          <m:t>∀x∈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:g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≥0</m:t>
        </m:r>
      </m:oMath>
    </w:p>
    <w:p w14:paraId="2C4FE7B6" w14:textId="2AAEAD97" w:rsidR="0017045A" w:rsidRDefault="0017045A" w:rsidP="0001458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</w:t>
      </w:r>
      <w:r>
        <w:rPr>
          <w:rFonts w:eastAsiaTheme="minorEastAsia"/>
          <w:iCs/>
          <w:lang w:val="ru-RU"/>
        </w:rPr>
        <w:t>Тод</w:t>
      </w:r>
      <w:r>
        <w:rPr>
          <w:rFonts w:eastAsiaTheme="minorEastAsia"/>
          <w:iCs/>
        </w:rPr>
        <w:t xml:space="preserve">і </w:t>
      </w:r>
      <m:oMath>
        <m:r>
          <w:rPr>
            <w:rFonts w:ascii="Cambria Math" w:eastAsiaTheme="minorEastAsia" w:hAnsi="Cambria Math"/>
          </w:rPr>
          <m:t>-Mg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≤Mg(x)</m:t>
        </m:r>
      </m:oMath>
    </w:p>
    <w:p w14:paraId="0A46441D" w14:textId="5EB8F296" w:rsidR="0017045A" w:rsidRPr="006C4F94" w:rsidRDefault="0017045A" w:rsidP="00014586">
      <w:pPr>
        <w:pStyle w:val="ListParagraph"/>
        <w:spacing w:line="360" w:lineRule="auto"/>
        <w:rPr>
          <w:rFonts w:eastAsiaTheme="minorEastAsia"/>
          <w:iCs/>
          <w:lang w:val="ru-RU"/>
        </w:rPr>
      </w:pPr>
      <w:r w:rsidRPr="006C4F94">
        <w:rPr>
          <w:rFonts w:eastAsiaTheme="minorEastAsia"/>
          <w:iCs/>
          <w:lang w:val="ru-RU"/>
        </w:rPr>
        <w:tab/>
        <w:t xml:space="preserve">  </w:t>
      </w:r>
      <w:r>
        <w:rPr>
          <w:rFonts w:eastAsiaTheme="minorEastAsia"/>
          <w:iCs/>
          <w:lang w:val="ru-RU"/>
        </w:rPr>
        <w:t xml:space="preserve">Отже </w:t>
      </w:r>
      <m:oMath>
        <m:r>
          <w:rPr>
            <w:rFonts w:ascii="Cambria Math" w:eastAsiaTheme="minorEastAsia" w:hAnsi="Cambria Math"/>
            <w:lang w:val="ru-RU"/>
          </w:rPr>
          <m:t>-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 xml:space="preserve">≤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≤</m:t>
        </m:r>
        <m:r>
          <w:rPr>
            <w:rFonts w:ascii="Cambria Math" w:eastAsiaTheme="minorEastAsia" w:hAnsi="Cambria Math"/>
            <w:lang w:val="en-US"/>
          </w:rPr>
          <m:t>M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</w:p>
    <w:p w14:paraId="783F3F74" w14:textId="7F4D46F8" w:rsidR="00CB5E35" w:rsidRPr="00CB5E35" w:rsidRDefault="00CB5E35" w:rsidP="00CB5E35">
      <w:pPr>
        <w:pStyle w:val="ListParagraph"/>
        <w:spacing w:line="360" w:lineRule="auto"/>
        <w:ind w:left="1428" w:firstLine="696"/>
        <w:rPr>
          <w:rFonts w:eastAsiaTheme="minorEastAsia"/>
          <w:i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-M≤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dx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≤M,         c∈[-M,M]</m:t>
          </m:r>
        </m:oMath>
      </m:oMathPara>
    </w:p>
    <w:p w14:paraId="5506E791" w14:textId="0A3BE973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∥</m:t>
        </m:r>
      </m:oMath>
      <w:r>
        <w:rPr>
          <w:rFonts w:eastAsiaTheme="minorEastAsia"/>
          <w:i/>
          <w:iCs/>
          <w:lang w:val="en-US"/>
        </w:rPr>
        <w:tab/>
      </w:r>
    </w:p>
    <w:p w14:paraId="37778918" w14:textId="12D44E79" w:rsidR="00CB5E35" w:rsidRDefault="00CB5E35" w:rsidP="00CB5E35">
      <w:pPr>
        <w:spacing w:line="360" w:lineRule="auto"/>
        <w:rPr>
          <w:rFonts w:eastAsiaTheme="minorEastAsia"/>
          <w:i/>
          <w:iCs/>
          <w:lang w:val="en-US"/>
        </w:rPr>
      </w:pP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  <w:i/>
          <w:iCs/>
          <w:lang w:val="en-US"/>
        </w:rPr>
        <w:tab/>
        <w:t xml:space="preserve">        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</w:p>
    <w:p w14:paraId="75D32F67" w14:textId="306B31A5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CB5E35">
        <w:rPr>
          <w:rFonts w:eastAsiaTheme="minorEastAsia"/>
          <w:lang w:val="ru-RU"/>
        </w:rPr>
        <w:t xml:space="preserve">: </w:t>
      </w:r>
      <w:r>
        <w:rPr>
          <w:rFonts w:eastAsiaTheme="minorEastAsia"/>
        </w:rPr>
        <w:t>Перша про середнє для неперервної функції</w:t>
      </w:r>
      <w:r w:rsidR="002D608E" w:rsidRPr="002D608E">
        <w:rPr>
          <w:rFonts w:eastAsiaTheme="minorEastAsia"/>
          <w:lang w:val="ru-RU"/>
        </w:rPr>
        <w:t>.</w:t>
      </w:r>
    </w:p>
    <w:p w14:paraId="3267777B" w14:textId="74EC11D8" w:rsidR="00CB5E35" w:rsidRDefault="00CB5E35" w:rsidP="00CB5E35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Якщо </w:t>
      </w:r>
      <m:oMath>
        <m:r>
          <w:rPr>
            <w:rFonts w:ascii="Cambria Math" w:eastAsiaTheme="minorEastAsia" w:hAnsi="Cambria Math"/>
            <w:lang w:val="ru-RU"/>
          </w:rPr>
          <m:t>f∈C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h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>∃ξ∈[a,b]</m:t>
        </m:r>
      </m:oMath>
    </w:p>
    <w:p w14:paraId="1F757A4A" w14:textId="501BE6C7" w:rsidR="00CB5E35" w:rsidRPr="00CB5E35" w:rsidRDefault="003A1961" w:rsidP="00CB5E35">
      <w:pPr>
        <w:pStyle w:val="ListParagraph"/>
        <w:spacing w:line="360" w:lineRule="auto"/>
        <w:rPr>
          <w:rFonts w:eastAsiaTheme="minorEastAsia"/>
          <w:lang w:val="ru-RU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ξ</m:t>
              </m:r>
            </m:e>
          </m:d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</m:oMath>
      </m:oMathPara>
    </w:p>
    <w:p w14:paraId="59712F57" w14:textId="1B5C5F6F" w:rsidR="00CB5E35" w:rsidRPr="00CB5E35" w:rsidRDefault="00CB5E35" w:rsidP="00CB5E35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>Інтеграл як функція верхньої межі</w:t>
      </w:r>
      <w:r w:rsidR="002D608E" w:rsidRPr="002D608E">
        <w:rPr>
          <w:rFonts w:eastAsiaTheme="minorEastAsia"/>
          <w:lang w:val="ru-RU"/>
        </w:rPr>
        <w:t>.</w:t>
      </w:r>
    </w:p>
    <w:p w14:paraId="0CDD315F" w14:textId="055604F3" w:rsidR="00CB5E35" w:rsidRDefault="00CB5E35" w:rsidP="00CB5E35">
      <w:pPr>
        <w:pStyle w:val="ListParagraph"/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a,b</m:t>
                </m:r>
              </m:e>
            </m:d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def</m:t>
                </m:r>
              </m:e>
            </m:groupChr>
          </m:e>
        </m:box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t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  <m:r>
          <w:rPr>
            <w:rFonts w:ascii="Cambria Math" w:eastAsiaTheme="minorEastAsia" w:hAnsi="Cambria Math"/>
            <w:lang w:val="ru-RU"/>
          </w:rPr>
          <m:t>=ϕ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t</m:t>
            </m:r>
          </m:e>
        </m:d>
        <m:r>
          <w:rPr>
            <w:rFonts w:ascii="Cambria Math" w:eastAsiaTheme="minorEastAsia" w:hAnsi="Cambria Math"/>
            <w:lang w:val="ru-RU"/>
          </w:rPr>
          <m:t>,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  <m:r>
          <w:rPr>
            <w:rFonts w:ascii="Cambria Math" w:eastAsiaTheme="minorEastAsia" w:hAnsi="Cambria Math"/>
            <w:lang w:val="ru-RU"/>
          </w:rPr>
          <m:t>,   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lang w:val="ru-RU"/>
          </w:rPr>
          <m:t>=0</m:t>
        </m:r>
      </m:oMath>
      <w:r w:rsidRPr="00CB5E35">
        <w:rPr>
          <w:rFonts w:eastAsiaTheme="minorEastAsia"/>
          <w:i/>
          <w:lang w:val="ru-RU"/>
        </w:rPr>
        <w:t>.</w:t>
      </w:r>
    </w:p>
    <w:p w14:paraId="0D2C7787" w14:textId="77777777" w:rsidR="006C4F94" w:rsidRPr="00AA5A27" w:rsidRDefault="006C4F94" w:rsidP="006C4F94">
      <w:pPr>
        <w:spacing w:line="360" w:lineRule="auto"/>
        <w:ind w:left="360"/>
        <w:rPr>
          <w:rFonts w:eastAsiaTheme="minorEastAsia"/>
          <w:iCs/>
          <w:lang w:val="ru-RU"/>
        </w:rPr>
      </w:pPr>
    </w:p>
    <w:p w14:paraId="245E7F9D" w14:textId="5B0D8319" w:rsidR="006C4F94" w:rsidRPr="00AA5A27" w:rsidRDefault="006C4F94" w:rsidP="006C4F9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  <w:lang w:val="ru-RU"/>
          </w:rPr>
          <m:t>h</m:t>
        </m:r>
        <m:r>
          <w:rPr>
            <w:rFonts w:ascii="Cambria Math" w:eastAsiaTheme="minorEastAsia" w:hAnsi="Cambria Math"/>
            <w:lang w:val="en-US"/>
          </w:rPr>
          <m:t>eo</m:t>
        </m:r>
      </m:oMath>
      <w:r w:rsidRPr="00AA5A27">
        <w:rPr>
          <w:rFonts w:eastAsiaTheme="minorEastAsia"/>
          <w:iCs/>
          <w:lang w:val="ru-RU"/>
        </w:rPr>
        <w:t xml:space="preserve">: </w:t>
      </w:r>
      <w:r w:rsidRPr="006C4F94">
        <w:rPr>
          <w:rFonts w:eastAsiaTheme="minorEastAsia"/>
          <w:iCs/>
          <w:lang w:val="ru-RU"/>
        </w:rPr>
        <w:t>Неперервн</w:t>
      </w:r>
      <w:r w:rsidRPr="006C4F94">
        <w:rPr>
          <w:rFonts w:eastAsiaTheme="minorEastAsia"/>
          <w:iCs/>
        </w:rPr>
        <w:t>і</w:t>
      </w:r>
      <w:r w:rsidRPr="006C4F94">
        <w:rPr>
          <w:rFonts w:eastAsiaTheme="minorEastAsia"/>
          <w:iCs/>
          <w:lang w:val="ru-RU"/>
        </w:rPr>
        <w:t>сть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інтегралу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як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функції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верхньої</w:t>
      </w:r>
      <w:r w:rsidRPr="00AA5A27">
        <w:rPr>
          <w:rFonts w:eastAsiaTheme="minorEastAsia"/>
          <w:iCs/>
          <w:lang w:val="ru-RU"/>
        </w:rPr>
        <w:t xml:space="preserve"> </w:t>
      </w:r>
      <w:r w:rsidRPr="006C4F94">
        <w:rPr>
          <w:rFonts w:eastAsiaTheme="minorEastAsia"/>
          <w:iCs/>
          <w:lang w:val="ru-RU"/>
        </w:rPr>
        <w:t>межі</w:t>
      </w:r>
      <w:r w:rsidR="002D608E" w:rsidRPr="002D608E">
        <w:rPr>
          <w:rFonts w:eastAsiaTheme="minorEastAsia"/>
          <w:iCs/>
          <w:lang w:val="ru-RU"/>
        </w:rPr>
        <w:t>.</w:t>
      </w:r>
    </w:p>
    <w:p w14:paraId="1437DF8C" w14:textId="621A1AD3" w:rsidR="004A235F" w:rsidRPr="008F1D3F" w:rsidRDefault="004A235F" w:rsidP="004A235F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Cambria Math"/>
            <w:lang w:val="ru-RU"/>
          </w:rPr>
          <m:t>∈</m:t>
        </m:r>
        <m:r>
          <w:rPr>
            <w:rFonts w:ascii="Cambria Math" w:eastAsiaTheme="minorEastAsia" w:hAnsi="Cambria Math" w:cs="Cambria Math"/>
          </w:rPr>
          <m:t>C</m:t>
        </m:r>
        <m:d>
          <m:dPr>
            <m:ctrlPr>
              <w:rPr>
                <w:rFonts w:ascii="Cambria Math" w:eastAsiaTheme="minorEastAsia" w:hAnsi="Cambria Math" w:cs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a,b</m:t>
                </m:r>
              </m:e>
            </m:d>
          </m:e>
        </m:d>
      </m:oMath>
      <w:r w:rsidRPr="008F1D3F">
        <w:rPr>
          <w:rFonts w:eastAsiaTheme="minorEastAsia"/>
          <w:lang w:val="ru-RU"/>
        </w:rPr>
        <w:t>.</w:t>
      </w:r>
    </w:p>
    <w:p w14:paraId="576B2058" w14:textId="77777777" w:rsidR="00D547B3" w:rsidRPr="008F1D3F" w:rsidRDefault="004A235F" w:rsidP="00D547B3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D547B3">
        <w:rPr>
          <w:rFonts w:eastAsiaTheme="minorEastAsia"/>
          <w:lang w:val="ru-RU"/>
        </w:rPr>
        <w:t>:</w:t>
      </w:r>
      <w:r>
        <w:rPr>
          <w:rFonts w:eastAsiaTheme="minorEastAsia"/>
          <w:lang w:val="ru-RU"/>
        </w:rPr>
        <w:t xml:space="preserve"> </w:t>
      </w:r>
      <w:sdt>
        <w:sdtPr>
          <w:rPr>
            <w:rFonts w:ascii="Cambria Math" w:eastAsiaTheme="minorEastAsia" w:hAnsi="Cambria Math"/>
            <w:i/>
            <w:lang w:val="en-US"/>
          </w:rPr>
          <w:id w:val="-48533704"/>
          <w:placeholder>
            <w:docPart w:val="6B1F130735314620AA4C5F1791B32317"/>
          </w:placeholder>
          <w:temporary/>
          <w:showingPlcHdr/>
          <w:equation/>
        </w:sdtPr>
        <w:sdtEndPr/>
        <w:sdtContent/>
      </w:sdt>
      <m:oMath>
        <m:r>
          <w:rPr>
            <w:rFonts w:ascii="Times New Roman" w:eastAsiaTheme="minorEastAsia" w:hAnsi="Times New Roman" w:cs="Times New Roman"/>
            <w:lang w:val="en-US"/>
          </w:rPr>
          <m:t>Ʞ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n</m:t>
            </m:r>
          </m:sub>
        </m:sSub>
        <m:r>
          <w:rPr>
            <w:rFonts w:ascii="Cambria Math" w:eastAsiaTheme="minorEastAsia" w:hAnsi="Cambria Math"/>
            <w:lang w:val="ru-RU"/>
          </w:rPr>
          <m:t>→t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a,b</m:t>
            </m:r>
          </m:e>
        </m:d>
      </m:oMath>
    </w:p>
    <w:p w14:paraId="13AD39CE" w14:textId="5859B91C" w:rsidR="00D547B3" w:rsidRPr="00D547B3" w:rsidRDefault="00D547B3" w:rsidP="00D547B3">
      <w:pPr>
        <w:pStyle w:val="ListParagraph"/>
        <w:spacing w:line="360" w:lineRule="auto"/>
        <w:ind w:left="1410"/>
        <w:rPr>
          <w:iCs/>
          <w:lang w:val="ru-RU"/>
        </w:rPr>
      </w:pPr>
      <w:r>
        <w:rPr>
          <w:rFonts w:eastAsiaTheme="minorEastAsia"/>
          <w:lang w:val="ru-RU"/>
        </w:rPr>
        <w:t xml:space="preserve">Треба довести, що </w:t>
      </w:r>
      <w:sdt>
        <w:sdtPr>
          <w:rPr>
            <w:rFonts w:ascii="Cambria Math" w:eastAsiaTheme="minorEastAsia" w:hAnsi="Cambria Math"/>
            <w:i/>
            <w:lang w:val="ru-RU"/>
          </w:rPr>
          <w:id w:val="333880936"/>
          <w:placeholder>
            <w:docPart w:val="BD3A1C81A1A04B309FDE64C6CA939085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 xml:space="preserve">) → 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lang w:val="ru-RU"/>
              </w:rPr>
              <m:t>ϕ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(t)</m:t>
            </m:r>
          </m:oMath>
        </w:sdtContent>
      </w:sdt>
      <w:r w:rsidRPr="00D547B3">
        <w:rPr>
          <w:iCs/>
          <w:lang w:val="ru-RU"/>
        </w:rPr>
        <w:br/>
      </w: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hAnsi="Cambria Math"/>
                  <w:lang w:val="ru-RU"/>
                </w:rPr>
                <m:t>f(x)dx</m:t>
              </m:r>
            </m:e>
          </m:nary>
          <m:r>
            <w:rPr>
              <w:rFonts w:ascii="Cambria Math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hAnsi="Cambria Math"/>
                  <w:lang w:val="ru-RU"/>
                </w:rPr>
                <m:t>t</m:t>
              </m:r>
            </m:sup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 xml:space="preserve"> </m:t>
          </m:r>
        </m:oMath>
      </m:oMathPara>
    </w:p>
    <w:p w14:paraId="73DA61A8" w14:textId="0D647F19" w:rsidR="004D0412" w:rsidRDefault="00D547B3" w:rsidP="00D547B3">
      <w:pPr>
        <w:pStyle w:val="ListParagraph"/>
        <w:spacing w:line="360" w:lineRule="auto"/>
        <w:ind w:left="1410"/>
        <w:rPr>
          <w:rFonts w:eastAsiaTheme="minorEastAsia"/>
          <w:iCs/>
        </w:rPr>
      </w:pPr>
      <w:r>
        <w:rPr>
          <w:iCs/>
          <w:lang w:val="ru-RU"/>
        </w:rPr>
        <w:t>Оск</w:t>
      </w:r>
      <w:r>
        <w:rPr>
          <w:iCs/>
        </w:rPr>
        <w:t xml:space="preserve">ільки </w:t>
      </w:r>
      <w:sdt>
        <w:sdtPr>
          <w:rPr>
            <w:rFonts w:ascii="Cambria Math" w:hAnsi="Cambria Math"/>
            <w:i/>
            <w:iCs/>
          </w:rPr>
          <w:id w:val="2094510347"/>
          <w:placeholder>
            <w:docPart w:val="C5A88714E8DD429B9FBFFB7E570FE51E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Fonts w:ascii="Cambria Math" w:hAnsi="Cambria Math"/>
              </w:rPr>
              <m:t>f ∈ R([a, b])</m:t>
            </m:r>
          </m:oMath>
        </w:sdtContent>
      </w:sdt>
      <w:r w:rsidRPr="00D547B3">
        <w:rPr>
          <w:iCs/>
          <w:lang w:val="ru-RU"/>
        </w:rPr>
        <w:t>,</w:t>
      </w:r>
      <w:r>
        <w:rPr>
          <w:iCs/>
          <w:lang w:val="ru-RU"/>
        </w:rPr>
        <w:t xml:space="preserve"> то </w:t>
      </w:r>
      <m:oMath>
        <m:r>
          <w:rPr>
            <w:rFonts w:ascii="Cambria Math" w:hAnsi="Cambria Math"/>
            <w:lang w:val="ru-RU"/>
          </w:rPr>
          <m:t>f</m:t>
        </m:r>
      </m:oMath>
      <w:r w:rsidR="008F1D3F" w:rsidRPr="008F1D3F">
        <w:rPr>
          <w:rFonts w:eastAsiaTheme="minorEastAsia"/>
          <w:iCs/>
          <w:lang w:val="ru-RU"/>
        </w:rPr>
        <w:t xml:space="preserve"> </w:t>
      </w:r>
      <w:r w:rsidR="008F1D3F">
        <w:rPr>
          <w:rFonts w:eastAsiaTheme="minorEastAsia"/>
          <w:iCs/>
          <w:lang w:val="ru-RU"/>
        </w:rPr>
        <w:t>ма</w:t>
      </w:r>
      <w:r w:rsidR="008F1D3F">
        <w:rPr>
          <w:rFonts w:eastAsiaTheme="minorEastAsia"/>
          <w:iCs/>
        </w:rPr>
        <w:t>є бути обмеженою</w:t>
      </w:r>
    </w:p>
    <w:p w14:paraId="5269B0E3" w14:textId="1A2580FA" w:rsidR="00D72928" w:rsidRPr="00D72928" w:rsidRDefault="008F1D3F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⟹∃ </m:t>
          </m:r>
          <m:r>
            <w:rPr>
              <w:rFonts w:ascii="Cambria Math" w:eastAsiaTheme="minorEastAsia" w:hAnsi="Cambria Math"/>
              <w:lang w:val="en-US"/>
            </w:rPr>
            <m:t>M: ∀x∈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&lt;M</m:t>
          </m:r>
        </m:oMath>
      </m:oMathPara>
    </w:p>
    <w:p w14:paraId="2BD1ABCC" w14:textId="1AAC84EE" w:rsidR="00D72928" w:rsidRPr="00D72928" w:rsidRDefault="003A1961" w:rsidP="00D72928">
      <w:pPr>
        <w:pStyle w:val="ListParagraph"/>
        <w:spacing w:line="360" w:lineRule="auto"/>
        <w:ind w:left="141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f(x)dx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≤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Mdx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=M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67747155" w14:textId="1D623164" w:rsidR="00D72928" w:rsidRPr="00D72928" w:rsidRDefault="00D72928" w:rsidP="00D72928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Диференц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йовн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>сть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інтегралу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як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функції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верхньої</w:t>
      </w:r>
      <w:r w:rsidRPr="00D72928">
        <w:rPr>
          <w:rFonts w:eastAsiaTheme="minorEastAsia"/>
          <w:iCs/>
          <w:lang w:val="en-US"/>
        </w:rPr>
        <w:t xml:space="preserve"> </w:t>
      </w:r>
      <w:r>
        <w:rPr>
          <w:rFonts w:eastAsiaTheme="minorEastAsia"/>
          <w:iCs/>
          <w:lang w:val="ru-RU"/>
        </w:rPr>
        <w:t>межі</w:t>
      </w:r>
      <w:r w:rsidR="002D608E">
        <w:rPr>
          <w:rFonts w:eastAsiaTheme="minorEastAsia"/>
          <w:iCs/>
          <w:lang w:val="en-US"/>
        </w:rPr>
        <w:t>.</w:t>
      </w:r>
    </w:p>
    <w:p w14:paraId="6F4CDF0F" w14:textId="7B2D8C7C" w:rsidR="00D72928" w:rsidRPr="00A22DEB" w:rsidRDefault="00D72928" w:rsidP="00D72928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theo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val="en-US"/>
            </w:rPr>
            <m:t>ϕ ∈D({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})</m:t>
          </m:r>
        </m:oMath>
      </m:oMathPara>
    </w:p>
    <w:p w14:paraId="529F11E5" w14:textId="10009338" w:rsidR="0024018C" w:rsidRDefault="00A22DEB" w:rsidP="0024018C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A22DEB">
        <w:rPr>
          <w:rFonts w:eastAsiaTheme="minorEastAsia"/>
          <w:iCs/>
          <w:lang w:val="ru-RU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</m:e>
          <m:sup>
            <m:r>
              <w:rPr>
                <w:rFonts w:ascii="Cambria Math" w:eastAsiaTheme="minorEastAsia" w:hAnsi="Cambria Math" w:cs="Cambria Math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iCs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r>
                  <w:rPr>
                    <w:rFonts w:ascii="Cambria Math" w:eastAsiaTheme="minorEastAsia" w:hAnsi="Cambria Math" w:cs="Cambria Math"/>
                    <w:lang w:val="en-US"/>
                  </w:rPr>
                  <m:t>ϕ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ru-RU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 xml:space="preserve">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</m:oMath>
      <w:r w:rsidRPr="00A22DEB">
        <w:rPr>
          <w:rFonts w:eastAsiaTheme="minorEastAsia"/>
          <w:iCs/>
          <w:lang w:val="ru-RU"/>
        </w:rPr>
        <w:t xml:space="preserve"> , </w:t>
      </w:r>
      <w:r>
        <w:rPr>
          <w:rFonts w:eastAsiaTheme="minorEastAsia"/>
          <w:iCs/>
        </w:rPr>
        <w:t>треба довести, що ця границя існує</w:t>
      </w:r>
      <w:r w:rsidRPr="00A22DEB">
        <w:rPr>
          <w:rFonts w:eastAsiaTheme="minorEastAsia"/>
        </w:rPr>
        <w:t>.</w:t>
      </w:r>
      <w:r>
        <w:rPr>
          <w:rFonts w:eastAsiaTheme="minorEastAsia"/>
        </w:rPr>
        <w:tab/>
      </w:r>
      <w:r w:rsidRPr="00A22DEB">
        <w:rPr>
          <w:rFonts w:eastAsiaTheme="minorEastAsia"/>
          <w:lang w:val="ru-RU"/>
        </w:rPr>
        <w:t xml:space="preserve">      </w:t>
      </w:r>
      <m:oMath>
        <m:borderBox>
          <m:borderBoxPr>
            <m:ctrlPr>
              <w:rPr>
                <w:rFonts w:ascii="Cambria Math" w:eastAsiaTheme="minorEastAsia" w:hAnsi="Cambria Math" w:cs="Cambria Math"/>
                <w:i/>
                <w:lang w:val="en-US"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</w:rPr>
                  <m:t>ϕ</m:t>
                </m: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e>
              <m:sup>
                <m:r>
                  <w:rPr>
                    <w:rFonts w:ascii="Cambria Math" w:eastAsiaTheme="minorEastAsia" w:hAnsi="Cambria Math" w:cs="Cambria Math"/>
                    <w:lang w:val="ru-RU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=f(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borderBox>
        <m:r>
          <m:rPr>
            <m:sty m:val="p"/>
          </m:rPr>
          <w:rPr>
            <w:rFonts w:ascii="Cambria Math" w:eastAsiaTheme="minorEastAsia" w:hAnsi="Cambria Math" w:cs="Cambria Math"/>
            <w:lang w:val="ru-RU"/>
          </w:rPr>
          <w:br/>
        </m:r>
      </m:oMath>
      <w:r>
        <w:rPr>
          <w:rFonts w:eastAsiaTheme="minorEastAsia"/>
        </w:rPr>
        <w:tab/>
      </w:r>
      <w:r>
        <w:rPr>
          <w:rFonts w:eastAsiaTheme="minorEastAsia"/>
          <w:lang w:val="ru-RU"/>
        </w:rPr>
        <w:t xml:space="preserve">Доведемо, що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 xml:space="preserve">x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lang w:val="ru-RU"/>
                  </w:rPr>
                  <m:t>ϕ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lang w:val="ru-RU"/>
                  </w:rPr>
                  <m:t xml:space="preserve"> - ϕ(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lang w:val="ru-RU"/>
                  </w:rPr>
                  <m:t>)</m:t>
                </m: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ru-RU"/>
                  </w:rPr>
                  <m:t xml:space="preserve">x -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)</m:t>
        </m:r>
      </m:oMath>
    </w:p>
    <w:p w14:paraId="011C8125" w14:textId="16865330" w:rsidR="0024018C" w:rsidRPr="0024018C" w:rsidRDefault="003A1961" w:rsidP="0024018C">
      <w:pPr>
        <w:pStyle w:val="ListParagraph"/>
        <w:spacing w:line="360" w:lineRule="auto"/>
        <w:ind w:left="1410"/>
        <w:rPr>
          <w:rFonts w:eastAsiaTheme="minorEastAsia"/>
          <w:lang w:val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ru-RU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</m:oMath>
      </m:oMathPara>
    </w:p>
    <w:p w14:paraId="35D73798" w14:textId="10945654" w:rsidR="0024018C" w:rsidRPr="00A95064" w:rsidRDefault="00A95064" w:rsidP="00A95064">
      <w:pPr>
        <w:spacing w:line="360" w:lineRule="auto"/>
        <w:ind w:left="1416" w:firstLine="708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</m:t>
              </m:r>
            </m:e>
          </m:nary>
        </m:oMath>
      </m:oMathPara>
    </w:p>
    <w:p w14:paraId="25C083B9" w14:textId="52ECA98D" w:rsidR="00A95064" w:rsidRPr="008F0528" w:rsidRDefault="00A95064" w:rsidP="008F0528">
      <w:pPr>
        <w:spacing w:line="360" w:lineRule="auto"/>
        <w:ind w:left="1416" w:firstLine="708"/>
        <w:jc w:val="center"/>
        <w:rPr>
          <w:rFonts w:eastAsiaTheme="minorEastAsia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f∈C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⟹ ∀E&gt;</m:t>
          </m:r>
          <m:r>
            <w:rPr>
              <w:rFonts w:ascii="Cambria Math" w:eastAsiaTheme="minorEastAsia" w:hAnsi="Cambria Math"/>
              <w:lang w:val="ru-RU"/>
            </w:rPr>
            <m:t>0: ∃δ&gt;0: ∀x∈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-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 xml:space="preserve">δ, 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Cambria Math"/>
                  <w:lang w:val="ru-RU"/>
                </w:rPr>
                <m:t>+δ</m:t>
              </m:r>
            </m:e>
          </m:d>
          <m:r>
            <w:rPr>
              <w:rFonts w:ascii="Cambria Math" w:eastAsiaTheme="minorEastAsia" w:hAnsi="Cambria Math"/>
              <w:lang w:val="ru-RU"/>
            </w:rPr>
            <m:t xml:space="preserve">⟹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eastAsiaTheme="minorEastAsia" w:hAnsi="Cambria Math"/>
              <w:lang w:val="ru-RU"/>
            </w:rPr>
            <m:t>&lt;E</m:t>
          </m:r>
        </m:oMath>
      </m:oMathPara>
    </w:p>
    <w:p w14:paraId="5C3161C9" w14:textId="6146979B" w:rsidR="008F0528" w:rsidRPr="00790DCD" w:rsidRDefault="008F0528" w:rsidP="008F0528">
      <w:pPr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ab/>
      </w:r>
      <w:r>
        <w:rPr>
          <w:rFonts w:eastAsiaTheme="minorEastAsia"/>
          <w:lang w:val="ru-RU"/>
        </w:rPr>
        <w:tab/>
      </w:r>
      <w:r>
        <w:rPr>
          <w:rFonts w:eastAsiaTheme="minorEastAsia"/>
        </w:rPr>
        <w:t xml:space="preserve">Зафіксуємо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  <m:r>
          <w:rPr>
            <w:rFonts w:ascii="Cambria Math" w:eastAsiaTheme="minorEastAsia" w:hAnsi="Cambria Math"/>
            <w:lang w:val="ru-RU"/>
          </w:rPr>
          <m:t>&gt;0</m:t>
        </m:r>
      </m:oMath>
      <w:r w:rsidRPr="008F0528">
        <w:rPr>
          <w:rFonts w:eastAsiaTheme="minorEastAsia"/>
          <w:lang w:val="ru-RU"/>
        </w:rPr>
        <w:t xml:space="preserve">. </w:t>
      </w:r>
      <w:r>
        <w:rPr>
          <w:rFonts w:eastAsiaTheme="minorEastAsia"/>
          <w:lang w:val="ru-RU"/>
        </w:rPr>
        <w:t xml:space="preserve">Оберемо </w:t>
      </w:r>
      <m:oMath>
        <m:r>
          <w:rPr>
            <w:rFonts w:ascii="Cambria Math" w:eastAsiaTheme="minorEastAsia" w:hAnsi="Cambria Math"/>
            <w:lang w:val="ru-RU"/>
          </w:rPr>
          <m:t>x</m:t>
        </m:r>
      </m:oMath>
      <w:r w:rsidRPr="008F0528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так, 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lang w:val="ru-RU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&lt;</m:t>
        </m:r>
        <m:r>
          <w:rPr>
            <w:rFonts w:ascii="Cambria Math" w:eastAsiaTheme="minorEastAsia" w:hAnsi="Cambria Math" w:cs="Cambria Math"/>
            <w:lang w:val="ru-RU"/>
          </w:rPr>
          <m:t>δ</m:t>
        </m:r>
        <m:r>
          <w:rPr>
            <w:rFonts w:ascii="Cambria Math" w:eastAsiaTheme="minorEastAsia" w:hAnsi="Cambria Math"/>
            <w:lang w:val="ru-RU"/>
          </w:rPr>
          <m:t xml:space="preserve">    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, x</m:t>
            </m:r>
          </m:e>
        </m:d>
        <m:r>
          <w:rPr>
            <w:rFonts w:ascii="Cambria Math" w:eastAsiaTheme="minorEastAsia" w:hAnsi="Cambria Math"/>
            <w:lang w:val="ru-RU"/>
          </w:rPr>
          <m:t>⟹t∈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+</m:t>
        </m:r>
        <m:r>
          <w:rPr>
            <w:rFonts w:ascii="Cambria Math" w:eastAsiaTheme="minorEastAsia" w:hAnsi="Cambria Math" w:cs="Cambria Math"/>
            <w:lang w:val="en-US"/>
          </w:rPr>
          <m:t>δ</m:t>
        </m:r>
        <m:r>
          <w:rPr>
            <w:rFonts w:ascii="Cambria Math" w:eastAsiaTheme="minorEastAsia" w:hAnsi="Cambria Math"/>
            <w:lang w:val="ru-RU"/>
          </w:rPr>
          <m:t>)</m:t>
        </m:r>
      </m:oMath>
    </w:p>
    <w:p w14:paraId="6C33113D" w14:textId="00B42EED" w:rsidR="00997A0E" w:rsidRPr="009362E6" w:rsidRDefault="003A1961" w:rsidP="00997A0E">
      <w:pPr>
        <w:spacing w:line="360" w:lineRule="auto"/>
        <w:ind w:left="1416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)dx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lang w:val="en-US"/>
                </w:rPr>
                <m:t>E</m:t>
              </m:r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m:rPr>
              <m:scr m:val="script"/>
            </m:rPr>
            <w:rPr>
              <w:rFonts w:ascii="Cambria Math" w:eastAsiaTheme="minorEastAsia" w:hAnsi="Cambria Math"/>
              <w:lang w:val="en-US"/>
            </w:rPr>
            <m:t>=E</m:t>
          </m:r>
        </m:oMath>
      </m:oMathPara>
    </w:p>
    <w:p w14:paraId="1B78FB5D" w14:textId="757E59D5" w:rsidR="009362E6" w:rsidRPr="009362E6" w:rsidRDefault="003A1961" w:rsidP="00997A0E">
      <w:pPr>
        <w:spacing w:line="360" w:lineRule="auto"/>
        <w:ind w:left="1416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f(t)dt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→0</m:t>
          </m:r>
        </m:oMath>
      </m:oMathPara>
    </w:p>
    <w:p w14:paraId="0B492F6D" w14:textId="7A976748" w:rsidR="009362E6" w:rsidRPr="009362E6" w:rsidRDefault="009362E6" w:rsidP="009362E6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ru-RU"/>
        </w:rPr>
        <w:t>Формула Ньютона-Лейбн</w:t>
      </w:r>
      <w:r>
        <w:rPr>
          <w:rFonts w:eastAsiaTheme="minorEastAsia"/>
          <w:iCs/>
        </w:rPr>
        <w:t>іца</w:t>
      </w:r>
      <w:r w:rsidR="002D608E">
        <w:rPr>
          <w:rFonts w:eastAsiaTheme="minorEastAsia"/>
          <w:iCs/>
          <w:lang w:val="en-US"/>
        </w:rPr>
        <w:t>.</w:t>
      </w:r>
    </w:p>
    <w:p w14:paraId="63D77A53" w14:textId="46D33C00" w:rsidR="009362E6" w:rsidRDefault="009362E6" w:rsidP="009362E6">
      <w:pPr>
        <w:pStyle w:val="ListParagraph"/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Якщо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</w:rPr>
        <w:t xml:space="preserve">і множина точок розриву не більш ніж зліченна,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–</w:t>
      </w:r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>будь-яка перв</w:t>
      </w:r>
      <w:r>
        <w:rPr>
          <w:rFonts w:eastAsiaTheme="minorEastAsia"/>
          <w:iCs/>
        </w:rPr>
        <w:t xml:space="preserve">існа функції </w:t>
      </w:r>
      <m:oMath>
        <m:r>
          <w:rPr>
            <w:rFonts w:ascii="Cambria Math" w:eastAsiaTheme="minorEastAsia" w:hAnsi="Cambria Math"/>
          </w:rPr>
          <m:t>f</m:t>
        </m:r>
      </m:oMath>
      <w:r w:rsidRPr="009362E6">
        <w:rPr>
          <w:rFonts w:eastAsiaTheme="minorEastAsia"/>
          <w:iCs/>
          <w:lang w:val="ru-RU"/>
        </w:rPr>
        <w:t xml:space="preserve"> </w:t>
      </w:r>
      <w:r>
        <w:rPr>
          <w:rFonts w:eastAsiaTheme="minorEastAsia"/>
          <w:iCs/>
          <w:lang w:val="ru-RU"/>
        </w:rPr>
        <w:t xml:space="preserve">на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9362E6">
        <w:rPr>
          <w:rFonts w:eastAsiaTheme="minorEastAsia"/>
          <w:iCs/>
          <w:lang w:val="ru-RU"/>
        </w:rPr>
        <w:t>,</w:t>
      </w:r>
      <w:r>
        <w:rPr>
          <w:rFonts w:eastAsiaTheme="minorEastAsia"/>
          <w:iCs/>
          <w:lang w:val="ru-RU"/>
        </w:rPr>
        <w:t xml:space="preserve"> тод</w:t>
      </w:r>
      <w:r>
        <w:rPr>
          <w:rFonts w:eastAsiaTheme="minorEastAsia"/>
          <w:iCs/>
        </w:rPr>
        <w:t>і справедлива рівність:</w:t>
      </w:r>
    </w:p>
    <w:p w14:paraId="30B19E92" w14:textId="14BAE98F" w:rsidR="009362E6" w:rsidRPr="009362E6" w:rsidRDefault="003A1961" w:rsidP="009362E6">
      <w:pPr>
        <w:pStyle w:val="ListParagraph"/>
        <w:spacing w:line="360" w:lineRule="auto"/>
        <w:rPr>
          <w:rFonts w:eastAsiaTheme="minorEastAsia"/>
          <w:i/>
          <w:iCs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</w:rPr>
                <m:t>f(x)dx</m:t>
              </m:r>
            </m:e>
          </m:nary>
          <m:r>
            <w:rPr>
              <w:rFonts w:ascii="Cambria Math" w:eastAsiaTheme="minorEastAsia" w:hAnsi="Cambria Math"/>
            </w:rPr>
            <m:t>=F(x)</m:t>
          </m:r>
          <m:d>
            <m:dPr>
              <m:begChr m:val="|"/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x=b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x=a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-F(a)</m:t>
          </m:r>
        </m:oMath>
      </m:oMathPara>
    </w:p>
    <w:p w14:paraId="0E818E87" w14:textId="77777777" w:rsidR="00695EDE" w:rsidRPr="00695EDE" w:rsidRDefault="00695EDE" w:rsidP="00695EDE">
      <w:pPr>
        <w:pStyle w:val="ListParagraph"/>
        <w:spacing w:line="360" w:lineRule="auto"/>
        <w:rPr>
          <w:rFonts w:eastAsiaTheme="minorEastAsia"/>
          <w:lang w:val="en-US"/>
        </w:rPr>
      </w:pPr>
    </w:p>
    <w:p w14:paraId="619ED1D0" w14:textId="56794E87" w:rsidR="009362E6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Інтегрування частинами</w:t>
      </w:r>
      <w:r w:rsidR="002D608E">
        <w:rPr>
          <w:rFonts w:eastAsiaTheme="minorEastAsia"/>
          <w:lang w:val="en-US"/>
        </w:rPr>
        <w:t>.</w:t>
      </w:r>
    </w:p>
    <w:p w14:paraId="2FECCAF8" w14:textId="122FEBB9" w:rsidR="00695EDE" w:rsidRPr="00695EDE" w:rsidRDefault="003A1961" w:rsidP="00695EDE">
      <w:pPr>
        <w:pStyle w:val="ListParagraph"/>
        <w:spacing w:line="360" w:lineRule="auto"/>
        <w:rPr>
          <w:rFonts w:eastAsiaTheme="minorEastAsia"/>
          <w:i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fg</m:t>
                  </m:r>
                </m:e>
              </m:groupCh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</m:box>
          <m:r>
            <w:rPr>
              <w:rFonts w:ascii="Cambria Math" w:eastAsiaTheme="minorEastAsia" w:hAnsi="Cambria Math"/>
              <w:lang w:val="ru-RU"/>
            </w:rPr>
            <m:t xml:space="preserve">   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ru-RU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g</m:t>
          </m:r>
          <m:r>
            <w:rPr>
              <w:rFonts w:ascii="Cambria Math" w:eastAsiaTheme="minorEastAsia" w:hAnsi="Cambria Math"/>
              <w:lang w:val="ru-RU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⟹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-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ru-RU"/>
                </w:rPr>
                <m:t>f(x)g'(x)dx</m:t>
              </m:r>
            </m:e>
          </m:nary>
        </m:oMath>
      </m:oMathPara>
    </w:p>
    <w:p w14:paraId="5372CE9B" w14:textId="06C664BE" w:rsidR="00695EDE" w:rsidRPr="00695EDE" w:rsidRDefault="00695EDE" w:rsidP="00695ED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theo</m:t>
        </m:r>
      </m:oMath>
      <w:r>
        <w:rPr>
          <w:rFonts w:eastAsiaTheme="minorEastAsia"/>
          <w:iCs/>
          <w:lang w:val="en-US"/>
        </w:rPr>
        <w:t xml:space="preserve">: </w:t>
      </w:r>
      <w:r>
        <w:rPr>
          <w:rFonts w:eastAsiaTheme="minorEastAsia"/>
          <w:iCs/>
          <w:lang w:val="ru-RU"/>
        </w:rPr>
        <w:t>Зам</w:t>
      </w:r>
      <w:r>
        <w:rPr>
          <w:rFonts w:eastAsiaTheme="minorEastAsia"/>
          <w:iCs/>
        </w:rPr>
        <w:t>іна змінної</w:t>
      </w:r>
      <w:r w:rsidR="002D608E">
        <w:rPr>
          <w:rFonts w:eastAsiaTheme="minorEastAsia"/>
          <w:iCs/>
          <w:lang w:val="en-US"/>
        </w:rPr>
        <w:t>.</w:t>
      </w:r>
    </w:p>
    <w:p w14:paraId="117E861E" w14:textId="2F61387E" w:rsidR="00695EDE" w:rsidRPr="001554EF" w:rsidRDefault="00695EDE" w:rsidP="00695ED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Times New Roman" w:eastAsiaTheme="minorEastAsia" w:hAnsi="Times New Roman" w:cs="Times New Roman"/>
              <w:lang w:val="en-US"/>
            </w:rPr>
            <m:t>Ʞ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a,b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en-US"/>
                    </w:rPr>
                    <m:t>→R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f∈C([a,b])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,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φ∈C'(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φ: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α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Cambria Math"/>
                          <w:lang w:val="en-US"/>
                        </w:rPr>
                        <m:t>β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⟷[a,b]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φ∈D([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β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])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∈R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α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eastAsiaTheme="minorEastAsia" w:hAnsi="Cambria Math" w:cs="Cambria Math"/>
                              <w:lang w:val="en-US"/>
                            </w:rPr>
                            <m:t>β</m:t>
                          </m:r>
                        </m:e>
                      </m:d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⟹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en-US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en-US"/>
                </w:rPr>
                <m:t>β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f(φ(t))∙φ'(t)dt</m:t>
              </m:r>
            </m:e>
          </m:nary>
        </m:oMath>
      </m:oMathPara>
    </w:p>
    <w:p w14:paraId="27D5779A" w14:textId="04137C62" w:rsidR="001554EF" w:rsidRPr="001554EF" w:rsidRDefault="001554EF" w:rsidP="001554EF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 xml:space="preserve">Адитивна </w:t>
      </w:r>
      <w:r>
        <w:rPr>
          <w:rFonts w:eastAsiaTheme="minorEastAsia"/>
        </w:rPr>
        <w:t>функція проміжку</w:t>
      </w:r>
      <w:r w:rsidR="002D608E">
        <w:rPr>
          <w:rFonts w:eastAsiaTheme="minorEastAsia"/>
          <w:lang w:val="en-US"/>
        </w:rPr>
        <w:t>.</w:t>
      </w:r>
    </w:p>
    <w:p w14:paraId="6426FD03" w14:textId="54ACF10D" w:rsidR="001554EF" w:rsidRPr="00663F15" w:rsidRDefault="001554EF" w:rsidP="001554EF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a,b</m:t>
          </m:r>
          <m:r>
            <m:rPr>
              <m:scr m:val="double-struck"/>
            </m:rPr>
            <w:rPr>
              <w:rFonts w:ascii="Cambria Math" w:eastAsiaTheme="minorEastAsia" w:hAnsi="Cambria Math"/>
              <w:lang w:val="en-US"/>
            </w:rPr>
            <m:t xml:space="preserve"> ∈R}→R         ∀</m:t>
          </m:r>
          <m:r>
            <w:rPr>
              <w:rFonts w:ascii="Cambria Math" w:eastAsiaTheme="minorEastAsia" w:hAnsi="Cambria Math"/>
              <w:lang w:val="en-US"/>
            </w:rPr>
            <m:t xml:space="preserve">a,b ∀c∈[a,b]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def</m:t>
                  </m:r>
                </m:e>
              </m:groupChr>
            </m:e>
          </m:box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en-US"/>
                    </w:rPr>
                    <m:t>a,c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 w:cs="Cambria Math"/>
              <w:lang w:val="en-US"/>
            </w:rPr>
            <m:t>ϕ</m:t>
          </m:r>
          <m:r>
            <w:rPr>
              <w:rFonts w:ascii="Cambria Math" w:eastAsiaTheme="minorEastAsia" w:hAnsi="Cambria Math"/>
              <w:lang w:val="en-US"/>
            </w:rPr>
            <m:t>([c,b])</m:t>
          </m:r>
        </m:oMath>
      </m:oMathPara>
    </w:p>
    <w:p w14:paraId="09A85345" w14:textId="53A405A4" w:rsidR="00663F15" w:rsidRPr="00071E4E" w:rsidRDefault="00071E4E" w:rsidP="00071E4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ru-RU"/>
          </w:rPr>
          <m:t>t</m:t>
        </m:r>
        <m:r>
          <w:rPr>
            <w:rFonts w:ascii="Cambria Math" w:eastAsiaTheme="minorEastAsia" w:hAnsi="Cambria Math"/>
            <w:lang w:val="en-US"/>
          </w:rPr>
          <m:t>h</m:t>
        </m:r>
        <m:r>
          <w:rPr>
            <w:rFonts w:ascii="Cambria Math" w:eastAsiaTheme="minorEastAsia" w:hAnsi="Cambria Math"/>
            <w:lang w:val="ru-RU"/>
          </w:rPr>
          <m:t>eo</m:t>
        </m:r>
      </m:oMath>
      <w:r>
        <w:rPr>
          <w:rFonts w:eastAsiaTheme="minorEastAsia"/>
          <w:lang w:val="en-US"/>
        </w:rPr>
        <w:t xml:space="preserve">: </w:t>
      </w:r>
      <w:r>
        <w:rPr>
          <w:rFonts w:eastAsiaTheme="minorEastAsia"/>
          <w:lang w:val="ru-RU"/>
        </w:rPr>
        <w:t>Зв</w:t>
      </w:r>
      <w:r>
        <w:rPr>
          <w:rFonts w:eastAsiaTheme="minorEastAsia"/>
        </w:rPr>
        <w:t>’язок адитивної функції проміжку та інтегралу Рімана</w:t>
      </w:r>
      <w:r w:rsidR="002D608E">
        <w:rPr>
          <w:rFonts w:eastAsiaTheme="minorEastAsia"/>
          <w:lang w:val="en-US"/>
        </w:rPr>
        <w:t>.</w:t>
      </w:r>
    </w:p>
    <w:p w14:paraId="652293A8" w14:textId="698B9CE7" w:rsidR="00071E4E" w:rsidRPr="00071E4E" w:rsidRDefault="00F81689" w:rsidP="00071E4E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BB335B" wp14:editId="2122ECF4">
                <wp:simplePos x="0" y="0"/>
                <wp:positionH relativeFrom="column">
                  <wp:posOffset>4177030</wp:posOffset>
                </wp:positionH>
                <wp:positionV relativeFrom="paragraph">
                  <wp:posOffset>5715</wp:posOffset>
                </wp:positionV>
                <wp:extent cx="0" cy="847725"/>
                <wp:effectExtent l="0" t="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523D0" id="Straight Connector 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9pt,.45pt" to="328.9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071E4E">
        <w:rPr>
          <w:rFonts w:eastAsiaTheme="minorEastAsia"/>
        </w:rPr>
        <w:t>Якщо</w:t>
      </w:r>
      <w:r w:rsidR="00304DD9" w:rsidRPr="00304DD9">
        <w:rPr>
          <w:rFonts w:eastAsiaTheme="minorEastAsia"/>
          <w:lang w:val="ru-RU"/>
        </w:rPr>
        <w:t xml:space="preserve">   </w:t>
      </w:r>
      <w:r w:rsidR="00071E4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 R</m:t>
        </m:r>
      </m:oMath>
      <w:r w:rsidR="00071E4E" w:rsidRPr="00071E4E">
        <w:rPr>
          <w:rFonts w:eastAsiaTheme="minorEastAsia"/>
          <w:lang w:val="ru-RU"/>
        </w:rPr>
        <w:t xml:space="preserve"> </w:t>
      </w:r>
      <w:r w:rsidR="00071E4E"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f∈R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</w:p>
    <w:p w14:paraId="2FDB6EA1" w14:textId="6A070454" w:rsidR="00304DD9" w:rsidRDefault="00071E4E" w:rsidP="00304DD9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ab/>
        <w:t xml:space="preserve">і </w:t>
      </w:r>
      <w:r>
        <w:rPr>
          <w:rFonts w:eastAsiaTheme="minorEastAsia"/>
          <w:lang w:val="ru-RU"/>
        </w:rPr>
        <w:t>адитивна функц</w:t>
      </w:r>
      <w:r>
        <w:rPr>
          <w:rFonts w:eastAsiaTheme="minorEastAsia"/>
        </w:rPr>
        <w:t xml:space="preserve">ія проміжку </w:t>
      </w:r>
      <m:oMath>
        <m:r>
          <w:rPr>
            <w:rFonts w:ascii="Cambria Math" w:eastAsiaTheme="minorEastAsia" w:hAnsi="Cambria Math" w:cs="Cambria Math"/>
          </w:rPr>
          <m:t>ϕ</m:t>
        </m:r>
      </m:oMath>
      <w:r w:rsidR="00304DD9"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[a,b]</m:t>
        </m:r>
      </m:oMath>
      <w:r w:rsidR="00304DD9" w:rsidRPr="00304DD9">
        <w:rPr>
          <w:rFonts w:eastAsiaTheme="minorEastAsia"/>
          <w:lang w:val="ru-RU"/>
        </w:rPr>
        <w:t xml:space="preserve">, </w:t>
      </w: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 w:cs="Cambria Math"/>
            <w:lang w:val="ru-RU"/>
          </w:rPr>
          <m:t>α</m:t>
        </m:r>
        <m:r>
          <w:rPr>
            <w:rFonts w:ascii="Cambria Math" w:eastAsiaTheme="minorEastAsia" w:hAnsi="Cambria Math"/>
            <w:lang w:val="ru-RU"/>
          </w:rPr>
          <m:t>,</m:t>
        </m:r>
        <m:r>
          <w:rPr>
            <w:rFonts w:ascii="Cambria Math" w:eastAsiaTheme="minorEastAsia" w:hAnsi="Cambria Math" w:cs="Cambria Math"/>
            <w:lang w:val="ru-RU"/>
          </w:rPr>
          <m:t>β</m:t>
        </m:r>
        <m:r>
          <w:rPr>
            <w:rFonts w:ascii="Cambria Math" w:eastAsiaTheme="minorEastAsia" w:hAnsi="Cambria Math"/>
            <w:lang w:val="ru-RU"/>
          </w:rPr>
          <m:t xml:space="preserve"> ∈[a,b]</m:t>
        </m:r>
      </m:oMath>
      <w:r w:rsidR="00304DD9" w:rsidRPr="00304DD9">
        <w:rPr>
          <w:rFonts w:eastAsiaTheme="minorEastAsia"/>
          <w:lang w:val="ru-RU"/>
        </w:rPr>
        <w:t xml:space="preserve">     </w:t>
      </w:r>
      <m:oMath>
        <m:box>
          <m:boxPr>
            <m:opEmu m:val="1"/>
            <m:ctrlPr>
              <w:rPr>
                <w:rFonts w:ascii="Cambria Math" w:eastAsiaTheme="minorEastAsia" w:hAnsi="Cambria Math"/>
                <w:i/>
                <w:lang w:val="ru-RU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  <w:lang w:val="ru-RU"/>
                  </w:rPr>
                  <m:t>theo</m:t>
                </m:r>
              </m:e>
            </m:groupChr>
          </m:e>
        </m:box>
        <m:r>
          <w:rPr>
            <w:rFonts w:ascii="Cambria Math" w:eastAsiaTheme="minorEastAsia" w:hAnsi="Cambria Math"/>
            <w:lang w:val="ru-RU"/>
          </w:rPr>
          <m:t xml:space="preserve">  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</m:sub>
          <m:sup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f(x)dx</m:t>
            </m:r>
          </m:e>
        </m:nary>
      </m:oMath>
      <w:r w:rsidR="00304DD9">
        <w:rPr>
          <w:rFonts w:eastAsiaTheme="minorEastAsia"/>
          <w:lang w:val="ru-RU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inf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</m:e>
            </m:d>
          </m:e>
        </m:func>
        <m:r>
          <w:rPr>
            <w:rFonts w:ascii="Cambria Math" w:eastAsiaTheme="minorEastAsia" w:hAnsi="Cambria Math"/>
            <w:lang w:val="ru-RU"/>
          </w:rPr>
          <m:t xml:space="preserve">≤ </m:t>
        </m:r>
        <m:r>
          <w:rPr>
            <w:rFonts w:ascii="Cambria Math" w:eastAsiaTheme="minorEastAsia" w:hAnsi="Cambria Math" w:cs="Cambria Math"/>
            <w:lang w:val="ru-RU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</m:e>
            </m:d>
          </m:e>
        </m:d>
        <m:r>
          <w:rPr>
            <w:rFonts w:ascii="Cambria Math" w:eastAsiaTheme="minorEastAsia" w:hAnsi="Cambria Math"/>
            <w:lang w:val="ru-RU"/>
          </w:rPr>
          <m:t>≤</m:t>
        </m:r>
        <m:func>
          <m:func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sup</m:t>
                </m:r>
              </m:e>
              <m:lim>
                <m:r>
                  <w:rPr>
                    <w:rFonts w:ascii="Cambria Math" w:eastAsiaTheme="minorEastAsia" w:hAnsi="Cambria Math"/>
                    <w:lang w:val="ru-RU"/>
                  </w:rPr>
                  <m:t>x ∈ [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α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,</m:t>
                </m:r>
                <m:r>
                  <w:rPr>
                    <w:rFonts w:ascii="Cambria Math" w:eastAsiaTheme="minorEastAsia" w:hAnsi="Cambria Math" w:cs="Cambria Math"/>
                    <w:lang w:val="ru-RU"/>
                  </w:rPr>
                  <m:t>β</m:t>
                </m:r>
                <m:r>
                  <w:rPr>
                    <w:rFonts w:ascii="Cambria Math" w:eastAsiaTheme="minorEastAsia" w:hAnsi="Cambria Math"/>
                    <w:lang w:val="ru-RU"/>
                  </w:rPr>
                  <m:t>]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ru-RU"/>
              </w:rPr>
              <m:t>f(x)(</m:t>
            </m:r>
            <m:r>
              <w:rPr>
                <w:rFonts w:ascii="Cambria Math" w:eastAsiaTheme="minorEastAsia" w:hAnsi="Cambria Math" w:cs="Cambria Math"/>
                <w:lang w:val="ru-RU"/>
              </w:rPr>
              <m:t>β</m:t>
            </m:r>
            <m:r>
              <w:rPr>
                <w:rFonts w:ascii="Cambria Math" w:eastAsiaTheme="minorEastAsia" w:hAnsi="Cambria Math"/>
                <w:lang w:val="ru-RU"/>
              </w:rPr>
              <m:t>-</m:t>
            </m:r>
            <m:r>
              <w:rPr>
                <w:rFonts w:ascii="Cambria Math" w:eastAsiaTheme="minorEastAsia" w:hAnsi="Cambria Math" w:cs="Cambria Math"/>
                <w:lang w:val="ru-RU"/>
              </w:rPr>
              <m:t>α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</m:e>
        </m:func>
      </m:oMath>
    </w:p>
    <w:p w14:paraId="1E93E39B" w14:textId="1CF3F77C" w:rsidR="00304DD9" w:rsidRDefault="00F81689" w:rsidP="00304DD9">
      <w:pPr>
        <w:pStyle w:val="ListParagraph"/>
        <w:spacing w:line="360" w:lineRule="auto"/>
        <w:rPr>
          <w:rFonts w:eastAsiaTheme="minorEastAsia"/>
          <w:lang w:val="ru-RU"/>
        </w:rPr>
      </w:pPr>
      <m:oMath>
        <m:r>
          <w:rPr>
            <w:rFonts w:ascii="Cambria Math" w:eastAsiaTheme="minorEastAsia" w:hAnsi="Cambria Math"/>
            <w:lang w:val="en-US"/>
          </w:rPr>
          <m:t>proove</m:t>
        </m:r>
      </m:oMath>
      <w:r w:rsidRPr="00F81689">
        <w:rPr>
          <w:rFonts w:eastAsiaTheme="minorEastAsia"/>
          <w:lang w:val="ru-RU"/>
        </w:rPr>
        <w:t xml:space="preserve">: </w:t>
      </w:r>
      <w:r>
        <w:rPr>
          <w:rFonts w:eastAsiaTheme="minorEastAsia"/>
          <w:lang w:val="ru-RU"/>
        </w:rPr>
        <w:t xml:space="preserve">Розглянемо </w:t>
      </w:r>
      <m:oMath>
        <m:r>
          <w:rPr>
            <w:rFonts w:ascii="Cambria Math" w:eastAsiaTheme="minorEastAsia" w:hAnsi="Cambria Math"/>
            <w:lang w:val="ru-RU"/>
          </w:rPr>
          <m:t>∀</m:t>
        </m:r>
      </m:oMath>
      <w:r>
        <w:rPr>
          <w:rFonts w:eastAsiaTheme="minorEastAsia"/>
          <w:lang w:val="ru-RU"/>
        </w:rPr>
        <w:t xml:space="preserve"> розбиття </w:t>
      </w:r>
      <m:oMath>
        <m:r>
          <w:rPr>
            <w:rFonts w:ascii="Cambria Math" w:eastAsiaTheme="minorEastAsia" w:hAnsi="Cambria Math"/>
            <w:lang w:val="ru-RU"/>
          </w:rPr>
          <m:t>P</m:t>
        </m:r>
      </m:oMath>
      <w:r>
        <w:rPr>
          <w:rFonts w:eastAsiaTheme="minorEastAsia"/>
          <w:lang w:val="ru-RU"/>
        </w:rPr>
        <w:t xml:space="preserve"> на відрізку </w:t>
      </w:r>
      <m:oMath>
        <m:r>
          <w:rPr>
            <w:rFonts w:ascii="Cambria Math" w:eastAsiaTheme="minorEastAsia" w:hAnsi="Cambria Math"/>
            <w:lang w:val="ru-RU"/>
          </w:rPr>
          <m:t>[a,b]</m:t>
        </m:r>
      </m:oMath>
      <w:r w:rsidRPr="00F81689">
        <w:rPr>
          <w:rFonts w:eastAsiaTheme="minorEastAsia"/>
          <w:lang w:val="ru-RU"/>
        </w:rPr>
        <w:t>.</w:t>
      </w:r>
    </w:p>
    <w:p w14:paraId="566A004D" w14:textId="77A0C24A" w:rsidR="00F81689" w:rsidRDefault="00F81689" w:rsidP="00304DD9">
      <w:pPr>
        <w:pStyle w:val="ListParagraph"/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ab/>
      </w:r>
      <m:oMath>
        <m:r>
          <w:rPr>
            <w:rFonts w:ascii="Cambria Math" w:eastAsiaTheme="minorEastAsia" w:hAnsi="Cambria Math"/>
            <w:lang w:val="ru-RU"/>
          </w:rPr>
          <m:t>∀i=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lang w:val="ru-RU"/>
              </w:rPr>
              <m:t>0, n-1</m:t>
            </m:r>
          </m:e>
        </m:acc>
        <m:r>
          <w:rPr>
            <w:rFonts w:ascii="Cambria Math" w:eastAsiaTheme="minorEastAsia" w:hAnsi="Cambria Math"/>
            <w:lang w:val="en-US"/>
          </w:rPr>
          <m:t xml:space="preserve"> :      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inf</m:t>
                </m:r>
              </m:e>
              <m:li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lim>
            </m:limLow>
          </m:fName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 xml:space="preserve">≤ </m:t>
            </m:r>
            <m:r>
              <w:rPr>
                <w:rFonts w:ascii="Cambria Math" w:eastAsiaTheme="minorEastAsia" w:hAnsi="Cambria Math" w:cs="Cambria Math"/>
                <w:lang w:val="en-US"/>
              </w:rPr>
              <m:t>ϕ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e>
                </m:d>
              </m:e>
            </m:d>
            <m:r>
              <w:rPr>
                <w:rFonts w:ascii="Cambria Math" w:eastAsiaTheme="minorEastAsia" w:hAnsi="Cambria Math"/>
                <w:lang w:val="en-US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sup</m:t>
                    </m: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i+1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f(x)(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e>
            </m:func>
          </m:e>
        </m:func>
      </m:oMath>
    </w:p>
    <w:p w14:paraId="6D4A77E8" w14:textId="2B48FB78" w:rsidR="00F81689" w:rsidRDefault="00F81689" w:rsidP="00304DD9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ru-RU"/>
          </w:rPr>
          <m:t>∀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ru-RU"/>
          </w:rPr>
          <m:t xml:space="preserve">  </m:t>
        </m:r>
        <m:r>
          <w:rPr>
            <w:rFonts w:ascii="Cambria Math" w:eastAsiaTheme="minorEastAsia" w:hAnsi="Cambria Math"/>
            <w:lang w:val="en-US"/>
          </w:rPr>
          <m:t>diam</m:t>
        </m:r>
        <m:r>
          <w:rPr>
            <w:rFonts w:ascii="Cambria Math" w:eastAsiaTheme="minorEastAsia" w:hAnsi="Cambria Math"/>
            <w:lang w:val="ru-RU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ru-RU"/>
          </w:rPr>
          <m:t xml:space="preserve">→0: </m:t>
        </m:r>
      </m:oMath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w:rPr>
            <w:rFonts w:ascii="Cambria Math" w:eastAsiaTheme="minorEastAsia" w:hAnsi="Cambria Math"/>
            <w:lang w:val="ru-RU"/>
          </w:rPr>
          <m:t xml:space="preserve">→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  <w:lang w:val="ru-RU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  <w:lang w:val="ru-RU"/>
              </w:rPr>
              <m:t>)</m:t>
            </m:r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Pr="002D608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з</w:t>
      </w:r>
      <w:r w:rsidRPr="002D608E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чого</w:t>
      </w:r>
      <w:r w:rsidRPr="002D608E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і слідує </w:t>
      </w:r>
      <w:r w:rsidR="00644DAE">
        <w:rPr>
          <w:rFonts w:eastAsiaTheme="minorEastAsia"/>
        </w:rPr>
        <w:t>шукане твердження.</w:t>
      </w:r>
    </w:p>
    <w:p w14:paraId="5976DCAA" w14:textId="0D37366A" w:rsid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Формула площі криволінійної трапеції</w:t>
      </w:r>
      <w:r w:rsidR="002D608E">
        <w:rPr>
          <w:rFonts w:eastAsiaTheme="minorEastAsia"/>
          <w:iCs/>
          <w:lang w:val="en-US"/>
        </w:rPr>
        <w:t>.</w:t>
      </w:r>
    </w:p>
    <w:p w14:paraId="4E4E93CC" w14:textId="588DC36D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f(x)dx</m:t>
              </m:r>
            </m:e>
          </m:nary>
        </m:oMath>
      </m:oMathPara>
    </w:p>
    <w:p w14:paraId="6D8335D0" w14:textId="4583FAE2" w:rsidR="00644DAE" w:rsidRPr="00644DAE" w:rsidRDefault="00644DAE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Формула площ</w:t>
      </w:r>
      <w:r>
        <w:rPr>
          <w:rFonts w:eastAsiaTheme="minorEastAsia"/>
          <w:iCs/>
        </w:rPr>
        <w:t>і</w:t>
      </w:r>
      <w:r>
        <w:rPr>
          <w:rFonts w:eastAsiaTheme="minorEastAsia"/>
          <w:iCs/>
          <w:lang w:val="ru-RU"/>
        </w:rPr>
        <w:t xml:space="preserve"> кривол</w:t>
      </w:r>
      <w:r>
        <w:rPr>
          <w:rFonts w:eastAsiaTheme="minorEastAsia"/>
          <w:iCs/>
        </w:rPr>
        <w:t>інійного сектору в полярних координатах.</w:t>
      </w:r>
    </w:p>
    <w:p w14:paraId="47F7C638" w14:textId="6343D837" w:rsidR="00644DAE" w:rsidRPr="00644DAE" w:rsidRDefault="00644DAE" w:rsidP="00644DAE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 w:cs="Cambria Math"/>
              <w:lang w:val="ru-RU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α</m:t>
                  </m:r>
                  <m:r>
                    <w:rPr>
                      <w:rFonts w:ascii="Cambria Math" w:eastAsiaTheme="minorEastAsia" w:hAnsi="Cambria Math"/>
                      <w:lang w:val="ru-RU"/>
                    </w:rPr>
                    <m:t>,</m:t>
                  </m:r>
                  <m:r>
                    <w:rPr>
                      <w:rFonts w:ascii="Cambria Math" w:eastAsiaTheme="minorEastAsia" w:hAnsi="Cambria Math" w:cs="Cambria Math"/>
                      <w:lang w:val="ru-RU"/>
                    </w:rPr>
                    <m:t>β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lang w:val="ru-RU"/>
                </w:rPr>
                <m:t>α</m:t>
              </m:r>
            </m:sub>
            <m:sup>
              <m:r>
                <w:rPr>
                  <w:rFonts w:ascii="Cambria Math" w:eastAsiaTheme="minorEastAsia" w:hAnsi="Cambria Math" w:cs="Cambria Math"/>
                  <w:lang w:val="ru-RU"/>
                </w:rPr>
                <m:t>β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r>
                <w:rPr>
                  <w:rFonts w:ascii="Cambria Math" w:eastAsiaTheme="minorEastAsia" w:hAnsi="Cambria Math" w:cs="Cambria Math"/>
                  <w:lang w:val="ru-RU"/>
                </w:rPr>
                <m:t>φ</m:t>
              </m:r>
              <m:r>
                <w:rPr>
                  <w:rFonts w:ascii="Cambria Math" w:eastAsiaTheme="minorEastAsia" w:hAnsi="Cambria Math"/>
                  <w:lang w:val="ru-RU"/>
                </w:rPr>
                <m:t>)dφ</m:t>
              </m:r>
            </m:e>
          </m:nary>
        </m:oMath>
      </m:oMathPara>
    </w:p>
    <w:p w14:paraId="3CCA9C42" w14:textId="1A2F3988" w:rsidR="00644DAE" w:rsidRPr="00682F44" w:rsidRDefault="00682F44" w:rsidP="00644DAE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Довжина шляху просто</w:t>
      </w:r>
      <w:r>
        <w:rPr>
          <w:rFonts w:eastAsiaTheme="minorEastAsia"/>
        </w:rPr>
        <w:t>ї кривої (явно заданої, параметрично заданої)</w:t>
      </w:r>
      <w:r w:rsidR="002D608E" w:rsidRPr="002D608E">
        <w:rPr>
          <w:rFonts w:eastAsiaTheme="minorEastAsia"/>
          <w:lang w:val="ru-RU"/>
        </w:rPr>
        <w:t>.</w:t>
      </w:r>
    </w:p>
    <w:p w14:paraId="658F6C41" w14:textId="08EFBAFA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</w:rPr>
        <w:t xml:space="preserve">Параметрично задана: </w:t>
      </w:r>
      <m:oMath>
        <m:r>
          <w:rPr>
            <w:rFonts w:ascii="Cambria Math" w:eastAsiaTheme="minorEastAsia" w:hAnsi="Cambria Math"/>
          </w:rPr>
          <m:t>x=x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,   y=y(t)</m:t>
        </m:r>
      </m:oMath>
      <w:r w:rsidRPr="00682F44">
        <w:rPr>
          <w:rFonts w:eastAsiaTheme="minorEastAsia"/>
          <w:lang w:val="ru-RU"/>
        </w:rPr>
        <w:t xml:space="preserve">:     </w:t>
      </w:r>
      <m:oMath>
        <m:r>
          <w:rPr>
            <w:rFonts w:ascii="Cambria Math" w:eastAsiaTheme="minorEastAsia" w:hAnsi="Cambria Math"/>
            <w:lang w:val="ru-RU"/>
          </w:rPr>
          <m:t>l=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(x'(t))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dt</m:t>
            </m:r>
          </m:e>
        </m:nary>
      </m:oMath>
    </w:p>
    <w:p w14:paraId="6FE4B327" w14:textId="1A2FE70E" w:rsidR="00682F44" w:rsidRDefault="00682F44" w:rsidP="00682F44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Явно задана: </w:t>
      </w:r>
      <m:oMath>
        <m:r>
          <w:rPr>
            <w:rFonts w:ascii="Cambria Math" w:eastAsiaTheme="minorEastAsia" w:hAnsi="Cambria Math"/>
            <w:lang w:val="ru-RU"/>
          </w:rPr>
          <m:t xml:space="preserve">l= 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ru-RU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ru-RU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  <w:lang w:val="ru-RU"/>
              </w:rPr>
              <m:t>dx</m:t>
            </m:r>
          </m:e>
        </m:nary>
      </m:oMath>
    </w:p>
    <w:p w14:paraId="3ABFCBCB" w14:textId="20BED2A7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i/>
          <w:iCs/>
          <w:lang w:val="ru-RU"/>
        </w:rPr>
      </w:pPr>
      <w:r>
        <w:rPr>
          <w:rFonts w:eastAsiaTheme="minorEastAsia"/>
          <w:lang w:val="ru-RU"/>
        </w:rPr>
        <w:t>Площа ф</w:t>
      </w:r>
      <w:r>
        <w:rPr>
          <w:rFonts w:eastAsiaTheme="minorEastAsia"/>
        </w:rPr>
        <w:t>ігури, що обмежена параметрично заданою кривою</w:t>
      </w:r>
      <w:r w:rsidR="002D608E" w:rsidRPr="002D608E">
        <w:rPr>
          <w:rFonts w:eastAsiaTheme="minorEastAsia"/>
          <w:lang w:val="ru-RU"/>
        </w:rPr>
        <w:t>.</w:t>
      </w:r>
    </w:p>
    <w:p w14:paraId="37238C9D" w14:textId="69922999" w:rsidR="00682F44" w:rsidRPr="00682F44" w:rsidRDefault="00682F44" w:rsidP="00682F44">
      <w:pPr>
        <w:pStyle w:val="ListParagraph"/>
        <w:spacing w:line="360" w:lineRule="auto"/>
        <w:rPr>
          <w:rFonts w:eastAsiaTheme="minorEastAsia"/>
          <w:i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u-RU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ru-RU"/>
                </w:rPr>
                <m:t>dt=-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b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u-RU"/>
                    </w:rPr>
                    <m:t>dt</m:t>
                  </m:r>
                </m:e>
              </m:nary>
            </m:e>
          </m:nary>
        </m:oMath>
      </m:oMathPara>
    </w:p>
    <w:p w14:paraId="2752B796" w14:textId="5A49DB8A" w:rsidR="00682F44" w:rsidRPr="00682F44" w:rsidRDefault="00682F44" w:rsidP="00682F44">
      <w:pPr>
        <w:pStyle w:val="ListParagraph"/>
        <w:numPr>
          <w:ilvl w:val="0"/>
          <w:numId w:val="2"/>
        </w:numPr>
        <w:spacing w:line="360" w:lineRule="auto"/>
        <w:rPr>
          <w:rFonts w:eastAsiaTheme="minorEastAsia"/>
          <w:lang w:val="en-US"/>
        </w:rPr>
      </w:pPr>
      <w:r>
        <w:rPr>
          <w:rFonts w:eastAsiaTheme="minorEastAsia"/>
          <w:lang w:val="ru-RU"/>
        </w:rPr>
        <w:t>Об</w:t>
      </w:r>
      <w:r>
        <w:rPr>
          <w:rFonts w:eastAsiaTheme="minorEastAsia"/>
        </w:rPr>
        <w:t>’єм тіла обертання</w:t>
      </w:r>
      <w:r w:rsidR="00B14B00">
        <w:rPr>
          <w:rFonts w:eastAsiaTheme="minorEastAsia"/>
        </w:rPr>
        <w:softHyphen/>
      </w:r>
      <w:r w:rsidR="00B14B00">
        <w:rPr>
          <w:rFonts w:eastAsiaTheme="minorEastAsia"/>
        </w:rPr>
        <w:softHyphen/>
      </w:r>
    </w:p>
    <w:p w14:paraId="22A4210A" w14:textId="6B274753" w:rsidR="00682F44" w:rsidRPr="00B14B00" w:rsidRDefault="00682F44" w:rsidP="00682F44">
      <w:pPr>
        <w:pStyle w:val="ListParagraph"/>
        <w:spacing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                                        V=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S(x)dx</m:t>
              </m:r>
            </m:e>
          </m:nary>
        </m:oMath>
      </m:oMathPara>
    </w:p>
    <w:p w14:paraId="4AF91B4A" w14:textId="7D8F7E9A" w:rsidR="00B14B00" w:rsidRDefault="00B14B00" w:rsidP="00B14B00">
      <w:pPr>
        <w:pStyle w:val="ListParagraph"/>
        <w:spacing w:line="360" w:lineRule="auto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Якщо навколо ос</w:t>
      </w:r>
      <w:r>
        <w:rPr>
          <w:rFonts w:eastAsiaTheme="minorEastAsia"/>
        </w:rPr>
        <w:t xml:space="preserve">і </w:t>
      </w:r>
      <m:oMath>
        <m:r>
          <w:rPr>
            <w:rFonts w:ascii="Cambria Math" w:eastAsiaTheme="minorEastAsia" w:hAnsi="Cambria Math"/>
          </w:rPr>
          <m:t>Oy</m:t>
        </m:r>
      </m:oMath>
    </w:p>
    <w:p w14:paraId="04F8CB77" w14:textId="605624F1" w:rsidR="00B14B00" w:rsidRPr="00B14B00" w:rsidRDefault="00B14B00" w:rsidP="00B14B00">
      <w:pPr>
        <w:pStyle w:val="ListParagraph"/>
        <w:spacing w:line="360" w:lineRule="auto"/>
        <w:jc w:val="center"/>
        <w:rPr>
          <w:rFonts w:eastAsiaTheme="minorEastAsia"/>
          <w:i/>
          <w:lang w:val="ru-RU"/>
        </w:rPr>
      </w:pPr>
      <m:oMath>
        <m:r>
          <w:rPr>
            <w:rFonts w:ascii="Cambria Math" w:eastAsiaTheme="minorEastAsia" w:hAnsi="Cambria Math"/>
            <w:lang w:val="ru-RU"/>
          </w:rPr>
          <m:t>V=2π</m:t>
        </m:r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ru-RU"/>
              </w:rPr>
              <m:t>xf(x)dx</m:t>
            </m:r>
          </m:e>
        </m:nary>
      </m:oMath>
      <w:r>
        <w:rPr>
          <w:rFonts w:eastAsiaTheme="minorEastAsia"/>
          <w:i/>
          <w:lang w:val="ru-RU"/>
        </w:rPr>
        <w:t xml:space="preserve"> </w:t>
      </w:r>
    </w:p>
    <w:sectPr w:rsidR="00B14B00" w:rsidRPr="00B14B0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E1D8C"/>
    <w:multiLevelType w:val="hybridMultilevel"/>
    <w:tmpl w:val="98D4946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F90C65"/>
    <w:multiLevelType w:val="hybridMultilevel"/>
    <w:tmpl w:val="CF96238A"/>
    <w:lvl w:ilvl="0" w:tplc="83782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85648"/>
    <w:multiLevelType w:val="hybridMultilevel"/>
    <w:tmpl w:val="85EAD494"/>
    <w:lvl w:ilvl="0" w:tplc="30B62382">
      <w:start w:val="1"/>
      <w:numFmt w:val="bullet"/>
      <w:lvlText w:val=""/>
      <w:lvlJc w:val="left"/>
      <w:pPr>
        <w:ind w:left="2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35960494"/>
    <w:multiLevelType w:val="hybridMultilevel"/>
    <w:tmpl w:val="A11E7E50"/>
    <w:lvl w:ilvl="0" w:tplc="30B6238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45AA1"/>
    <w:multiLevelType w:val="hybridMultilevel"/>
    <w:tmpl w:val="511275C2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3FC24435"/>
    <w:multiLevelType w:val="hybridMultilevel"/>
    <w:tmpl w:val="BCB8725A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77CB5"/>
    <w:multiLevelType w:val="hybridMultilevel"/>
    <w:tmpl w:val="9F7A87F4"/>
    <w:lvl w:ilvl="0" w:tplc="2B72289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0F62"/>
    <w:multiLevelType w:val="hybridMultilevel"/>
    <w:tmpl w:val="8F96F7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21E4C"/>
    <w:multiLevelType w:val="hybridMultilevel"/>
    <w:tmpl w:val="FC5C0BF0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E56470"/>
    <w:multiLevelType w:val="hybridMultilevel"/>
    <w:tmpl w:val="ACEA4228"/>
    <w:lvl w:ilvl="0" w:tplc="30B62382">
      <w:start w:val="1"/>
      <w:numFmt w:val="bullet"/>
      <w:lvlText w:val=""/>
      <w:lvlJc w:val="left"/>
      <w:pPr>
        <w:ind w:left="285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7CAB74A4"/>
    <w:multiLevelType w:val="hybridMultilevel"/>
    <w:tmpl w:val="F8BCDC36"/>
    <w:lvl w:ilvl="0" w:tplc="30B62382">
      <w:start w:val="1"/>
      <w:numFmt w:val="bullet"/>
      <w:lvlText w:val="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2B16A7"/>
    <w:multiLevelType w:val="hybridMultilevel"/>
    <w:tmpl w:val="52448C54"/>
    <w:lvl w:ilvl="0" w:tplc="30B6238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BB"/>
    <w:rsid w:val="00014586"/>
    <w:rsid w:val="0002783A"/>
    <w:rsid w:val="00057A1D"/>
    <w:rsid w:val="00071E4E"/>
    <w:rsid w:val="00091E21"/>
    <w:rsid w:val="000A7D61"/>
    <w:rsid w:val="00117B02"/>
    <w:rsid w:val="0014081E"/>
    <w:rsid w:val="001554EF"/>
    <w:rsid w:val="0017045A"/>
    <w:rsid w:val="001A2F69"/>
    <w:rsid w:val="001C16A9"/>
    <w:rsid w:val="001C3C84"/>
    <w:rsid w:val="001D5AFB"/>
    <w:rsid w:val="0024018C"/>
    <w:rsid w:val="00290E09"/>
    <w:rsid w:val="002B731F"/>
    <w:rsid w:val="002D608E"/>
    <w:rsid w:val="0030443C"/>
    <w:rsid w:val="00304DD9"/>
    <w:rsid w:val="003546C9"/>
    <w:rsid w:val="0037464F"/>
    <w:rsid w:val="003A1961"/>
    <w:rsid w:val="003B1526"/>
    <w:rsid w:val="00423873"/>
    <w:rsid w:val="00456D4D"/>
    <w:rsid w:val="004A235F"/>
    <w:rsid w:val="004D0412"/>
    <w:rsid w:val="004D60CA"/>
    <w:rsid w:val="004E6261"/>
    <w:rsid w:val="00543CF9"/>
    <w:rsid w:val="005F7843"/>
    <w:rsid w:val="006254BD"/>
    <w:rsid w:val="00631C42"/>
    <w:rsid w:val="00644DAE"/>
    <w:rsid w:val="006548BD"/>
    <w:rsid w:val="00663F15"/>
    <w:rsid w:val="00682F44"/>
    <w:rsid w:val="00695EDE"/>
    <w:rsid w:val="006C4F94"/>
    <w:rsid w:val="00764761"/>
    <w:rsid w:val="00790DCD"/>
    <w:rsid w:val="007A38A0"/>
    <w:rsid w:val="007F1E02"/>
    <w:rsid w:val="0082048E"/>
    <w:rsid w:val="00827977"/>
    <w:rsid w:val="008829EF"/>
    <w:rsid w:val="0089104D"/>
    <w:rsid w:val="008968BB"/>
    <w:rsid w:val="008A3DE7"/>
    <w:rsid w:val="008C77AB"/>
    <w:rsid w:val="008F0528"/>
    <w:rsid w:val="008F1D3F"/>
    <w:rsid w:val="00934CA9"/>
    <w:rsid w:val="009362E6"/>
    <w:rsid w:val="00997A0E"/>
    <w:rsid w:val="009C3184"/>
    <w:rsid w:val="009D0D32"/>
    <w:rsid w:val="009F11B0"/>
    <w:rsid w:val="00A060D2"/>
    <w:rsid w:val="00A22DEB"/>
    <w:rsid w:val="00A60D63"/>
    <w:rsid w:val="00A95064"/>
    <w:rsid w:val="00AA5A27"/>
    <w:rsid w:val="00AC2049"/>
    <w:rsid w:val="00B14191"/>
    <w:rsid w:val="00B14B00"/>
    <w:rsid w:val="00B82404"/>
    <w:rsid w:val="00C176DF"/>
    <w:rsid w:val="00CA270A"/>
    <w:rsid w:val="00CB5E35"/>
    <w:rsid w:val="00CD04A1"/>
    <w:rsid w:val="00CF4901"/>
    <w:rsid w:val="00D12E10"/>
    <w:rsid w:val="00D547B3"/>
    <w:rsid w:val="00D54B40"/>
    <w:rsid w:val="00D72928"/>
    <w:rsid w:val="00D91CA8"/>
    <w:rsid w:val="00E3452D"/>
    <w:rsid w:val="00E42F38"/>
    <w:rsid w:val="00E438CA"/>
    <w:rsid w:val="00E60B6A"/>
    <w:rsid w:val="00E61546"/>
    <w:rsid w:val="00EB68A2"/>
    <w:rsid w:val="00ED4B00"/>
    <w:rsid w:val="00EE33DC"/>
    <w:rsid w:val="00F00775"/>
    <w:rsid w:val="00F26C5F"/>
    <w:rsid w:val="00F81689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435D"/>
  <w15:chartTrackingRefBased/>
  <w15:docId w15:val="{0F19D3C8-2C18-4FF7-BAC6-11A88EE9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ки частин"/>
    <w:basedOn w:val="Normal"/>
    <w:next w:val="Normal"/>
    <w:link w:val="a0"/>
    <w:qFormat/>
    <w:rsid w:val="00A60D63"/>
    <w:pPr>
      <w:spacing w:before="240" w:after="240" w:line="360" w:lineRule="auto"/>
      <w:jc w:val="center"/>
    </w:pPr>
    <w:rPr>
      <w:b/>
      <w:sz w:val="36"/>
    </w:rPr>
  </w:style>
  <w:style w:type="character" w:customStyle="1" w:styleId="a0">
    <w:name w:val="Заголовки частин Знак"/>
    <w:basedOn w:val="DefaultParagraphFont"/>
    <w:link w:val="a"/>
    <w:rsid w:val="00A60D63"/>
    <w:rPr>
      <w:b/>
      <w:sz w:val="36"/>
    </w:rPr>
  </w:style>
  <w:style w:type="paragraph" w:styleId="ListParagraph">
    <w:name w:val="List Paragraph"/>
    <w:basedOn w:val="Normal"/>
    <w:uiPriority w:val="34"/>
    <w:qFormat/>
    <w:rsid w:val="008968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8B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7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7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B1F130735314620AA4C5F1791B32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F645D-0A1E-4B82-8DAF-47DC91CCEE81}"/>
      </w:docPartPr>
      <w:docPartBody>
        <w:p w:rsidR="000F52BB" w:rsidRDefault="00CE6D49" w:rsidP="00CE6D49">
          <w:pPr>
            <w:pStyle w:val="6B1F130735314620AA4C5F1791B32317"/>
          </w:pPr>
          <w:r w:rsidRPr="00D26AB1">
            <w:rPr>
              <w:rStyle w:val="PlaceholderText"/>
            </w:rPr>
            <w:t>Type equation here.</w:t>
          </w:r>
        </w:p>
      </w:docPartBody>
    </w:docPart>
    <w:docPart>
      <w:docPartPr>
        <w:name w:val="BD3A1C81A1A04B309FDE64C6CA939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99757-8FC2-442B-947B-FC2DA0F6B9B2}"/>
      </w:docPartPr>
      <w:docPartBody>
        <w:p w:rsidR="000F52BB" w:rsidRDefault="000F52BB" w:rsidP="000F52BB">
          <w:pPr>
            <w:pStyle w:val="BD3A1C81A1A04B309FDE64C6CA939085"/>
          </w:pPr>
          <m:oMathPara>
            <m:oMath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 xml:space="preserve">) → </m:t>
              </m:r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lang w:val="ru-RU"/>
                </w:rPr>
                <m:t>ϕ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(t)</m:t>
              </m:r>
            </m:oMath>
          </m:oMathPara>
        </w:p>
      </w:docPartBody>
    </w:docPart>
    <w:docPart>
      <w:docPartPr>
        <w:name w:val="C5A88714E8DD429B9FBFFB7E570FE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9FAC-1F3E-4395-AA31-AA99A2D10BB7}"/>
      </w:docPartPr>
      <w:docPartBody>
        <w:p w:rsidR="000F52BB" w:rsidRDefault="000F52BB" w:rsidP="000F52BB">
          <w:pPr>
            <w:pStyle w:val="C5A88714E8DD429B9FBFFB7E570FE51E"/>
          </w:pPr>
          <m:oMathPara>
            <m:oMath>
              <m:r>
                <m:rPr>
                  <m:sty m:val="p"/>
                </m:rPr>
                <w:rPr>
                  <w:rFonts w:ascii="Cambria Math" w:hAnsi="Cambria Math"/>
                </w:rPr>
                <m:t>f ∈ R([a, b])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49"/>
    <w:rsid w:val="000B62C9"/>
    <w:rsid w:val="000F52BB"/>
    <w:rsid w:val="006C4A9E"/>
    <w:rsid w:val="00BD3D6C"/>
    <w:rsid w:val="00C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6D49"/>
    <w:rPr>
      <w:color w:val="808080"/>
    </w:rPr>
  </w:style>
  <w:style w:type="paragraph" w:customStyle="1" w:styleId="6B1F130735314620AA4C5F1791B32317">
    <w:name w:val="6B1F130735314620AA4C5F1791B32317"/>
    <w:rsid w:val="00CE6D49"/>
  </w:style>
  <w:style w:type="paragraph" w:customStyle="1" w:styleId="BD3A1C81A1A04B309FDE64C6CA939085">
    <w:name w:val="BD3A1C81A1A04B309FDE64C6CA939085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420A93FA39E241FE8223C47BB9C8BA94">
    <w:name w:val="420A93FA39E241FE8223C47BB9C8BA94"/>
    <w:rsid w:val="000F52BB"/>
    <w:pPr>
      <w:ind w:left="720"/>
      <w:contextualSpacing/>
    </w:pPr>
    <w:rPr>
      <w:rFonts w:eastAsiaTheme="minorHAnsi"/>
      <w:lang w:eastAsia="en-US"/>
    </w:rPr>
  </w:style>
  <w:style w:type="paragraph" w:customStyle="1" w:styleId="C5A88714E8DD429B9FBFFB7E570FE51E">
    <w:name w:val="C5A88714E8DD429B9FBFFB7E570FE51E"/>
    <w:rsid w:val="000F52BB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F5EC4-D9B9-4A4F-811C-29648B1F0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5669</Words>
  <Characters>3232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Prykhodko</dc:creator>
  <cp:keywords/>
  <dc:description/>
  <cp:lastModifiedBy>Yaroslav Prykhodko</cp:lastModifiedBy>
  <cp:revision>10</cp:revision>
  <dcterms:created xsi:type="dcterms:W3CDTF">2020-04-08T19:02:00Z</dcterms:created>
  <dcterms:modified xsi:type="dcterms:W3CDTF">2020-04-15T09:54:00Z</dcterms:modified>
</cp:coreProperties>
</file>